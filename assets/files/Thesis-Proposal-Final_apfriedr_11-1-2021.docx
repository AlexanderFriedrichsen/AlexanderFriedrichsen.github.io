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5F18" w14:textId="7DB43A48" w:rsidR="00D75A21" w:rsidRPr="00CC36A2" w:rsidRDefault="00D75A21" w:rsidP="00D75A21">
      <w:pPr>
        <w:pStyle w:val="Title"/>
        <w:jc w:val="center"/>
        <w:rPr>
          <w:rFonts w:ascii="Times New Roman" w:hAnsi="Times New Roman" w:cs="Times New Roman"/>
          <w:shd w:val="clear" w:color="auto" w:fill="FFFFFF"/>
        </w:rPr>
      </w:pPr>
      <w:r w:rsidRPr="00CC36A2">
        <w:rPr>
          <w:rFonts w:ascii="Times New Roman" w:hAnsi="Times New Roman" w:cs="Times New Roman"/>
          <w:shd w:val="clear" w:color="auto" w:fill="FFFFFF"/>
        </w:rPr>
        <w:t>Complex Systems &amp; Data Science</w:t>
      </w:r>
    </w:p>
    <w:p w14:paraId="36C529A7" w14:textId="36F72265" w:rsidR="00D75A21" w:rsidRPr="00CC36A2" w:rsidRDefault="00D75A21" w:rsidP="00D75A21">
      <w:pPr>
        <w:pStyle w:val="Title"/>
        <w:jc w:val="center"/>
        <w:rPr>
          <w:rFonts w:ascii="Times New Roman" w:hAnsi="Times New Roman" w:cs="Times New Roman"/>
          <w:shd w:val="clear" w:color="auto" w:fill="FFFFFF"/>
        </w:rPr>
      </w:pPr>
      <w:r w:rsidRPr="00CC36A2">
        <w:rPr>
          <w:rFonts w:ascii="Times New Roman" w:hAnsi="Times New Roman" w:cs="Times New Roman"/>
          <w:shd w:val="clear" w:color="auto" w:fill="FFFFFF"/>
        </w:rPr>
        <w:t>Honors Thesis Proposal</w:t>
      </w:r>
    </w:p>
    <w:p w14:paraId="46357F1A" w14:textId="0D59EEF3" w:rsidR="003A78AA" w:rsidRPr="00CC36A2" w:rsidRDefault="00D75A21" w:rsidP="003A78AA">
      <w:pPr>
        <w:pBdr>
          <w:bottom w:val="single" w:sz="6" w:space="1" w:color="auto"/>
        </w:pBdr>
        <w:jc w:val="center"/>
        <w:rPr>
          <w:rFonts w:ascii="Times New Roman" w:hAnsi="Times New Roman" w:cs="Times New Roman"/>
        </w:rPr>
      </w:pPr>
      <w:r w:rsidRPr="00CC36A2">
        <w:rPr>
          <w:rFonts w:ascii="Times New Roman" w:hAnsi="Times New Roman" w:cs="Times New Roman"/>
          <w:noProof/>
          <w:color w:val="000000" w:themeColor="text1"/>
          <w:sz w:val="48"/>
          <w:szCs w:val="48"/>
          <w:shd w:val="clear" w:color="auto" w:fill="FFFFFF"/>
        </w:rPr>
        <w:drawing>
          <wp:inline distT="0" distB="0" distL="0" distR="0" wp14:anchorId="1A8226CA" wp14:editId="32CB4AF5">
            <wp:extent cx="4556760" cy="1215136"/>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4499" cy="1233200"/>
                    </a:xfrm>
                    <a:prstGeom prst="rect">
                      <a:avLst/>
                    </a:prstGeom>
                  </pic:spPr>
                </pic:pic>
              </a:graphicData>
            </a:graphic>
          </wp:inline>
        </w:drawing>
      </w:r>
    </w:p>
    <w:p w14:paraId="0FBA7C0E" w14:textId="77777777" w:rsidR="003A78AA" w:rsidRPr="00CC36A2" w:rsidRDefault="003A78AA" w:rsidP="00D75A21">
      <w:pPr>
        <w:jc w:val="center"/>
        <w:rPr>
          <w:rFonts w:ascii="Times New Roman" w:hAnsi="Times New Roman" w:cs="Times New Roman"/>
        </w:rPr>
      </w:pPr>
    </w:p>
    <w:p w14:paraId="064479A9" w14:textId="343D87DE" w:rsidR="00D75A21" w:rsidRPr="00CC36A2" w:rsidRDefault="003A78AA" w:rsidP="003A78AA">
      <w:pPr>
        <w:pStyle w:val="Title"/>
        <w:jc w:val="center"/>
        <w:rPr>
          <w:rFonts w:ascii="Times New Roman" w:hAnsi="Times New Roman" w:cs="Times New Roman"/>
        </w:rPr>
      </w:pPr>
      <w:r w:rsidRPr="00CC36A2">
        <w:rPr>
          <w:rFonts w:ascii="Times New Roman" w:hAnsi="Times New Roman" w:cs="Times New Roman"/>
        </w:rPr>
        <w:t xml:space="preserve">Uncovering Scientific GitHub: </w:t>
      </w:r>
      <w:r w:rsidR="00FC2FA4" w:rsidRPr="00CC36A2">
        <w:rPr>
          <w:rFonts w:ascii="Times New Roman" w:hAnsi="Times New Roman" w:cs="Times New Roman"/>
        </w:rPr>
        <w:t xml:space="preserve">Analyzing </w:t>
      </w:r>
      <w:r w:rsidRPr="00CC36A2">
        <w:rPr>
          <w:rFonts w:ascii="Times New Roman" w:hAnsi="Times New Roman" w:cs="Times New Roman"/>
        </w:rPr>
        <w:t>Link</w:t>
      </w:r>
      <w:r w:rsidR="0057404D" w:rsidRPr="00CC36A2">
        <w:rPr>
          <w:rFonts w:ascii="Times New Roman" w:hAnsi="Times New Roman" w:cs="Times New Roman"/>
        </w:rPr>
        <w:t>s Between</w:t>
      </w:r>
      <w:r w:rsidRPr="00CC36A2">
        <w:rPr>
          <w:rFonts w:ascii="Times New Roman" w:hAnsi="Times New Roman" w:cs="Times New Roman"/>
        </w:rPr>
        <w:t xml:space="preserve"> Academic Papers and GitHub Repositories</w:t>
      </w:r>
    </w:p>
    <w:p w14:paraId="1C1EB706" w14:textId="77777777" w:rsidR="003A78AA" w:rsidRPr="00CC36A2" w:rsidRDefault="003A78AA" w:rsidP="003A78AA">
      <w:pPr>
        <w:pStyle w:val="Title"/>
        <w:pBdr>
          <w:bottom w:val="single" w:sz="6" w:space="1" w:color="auto"/>
        </w:pBdr>
        <w:rPr>
          <w:rFonts w:ascii="Times New Roman" w:hAnsi="Times New Roman" w:cs="Times New Roman"/>
        </w:rPr>
      </w:pPr>
    </w:p>
    <w:p w14:paraId="79277EF6" w14:textId="77777777" w:rsidR="003A78AA" w:rsidRPr="00CC36A2" w:rsidRDefault="003A78AA" w:rsidP="003A78AA">
      <w:pPr>
        <w:rPr>
          <w:rFonts w:ascii="Times New Roman" w:hAnsi="Times New Roman" w:cs="Times New Roman"/>
        </w:rPr>
      </w:pPr>
    </w:p>
    <w:p w14:paraId="63A4F652" w14:textId="59309DFD" w:rsidR="003A78AA" w:rsidRPr="00CC36A2" w:rsidRDefault="003A78AA" w:rsidP="003A78AA">
      <w:pPr>
        <w:pStyle w:val="Subtitle"/>
        <w:jc w:val="center"/>
        <w:rPr>
          <w:rFonts w:ascii="Times New Roman" w:hAnsi="Times New Roman" w:cs="Times New Roman"/>
          <w:sz w:val="23"/>
          <w:szCs w:val="23"/>
        </w:rPr>
      </w:pPr>
      <w:r w:rsidRPr="00CC36A2">
        <w:rPr>
          <w:rFonts w:ascii="Times New Roman" w:hAnsi="Times New Roman" w:cs="Times New Roman"/>
          <w:sz w:val="23"/>
          <w:szCs w:val="23"/>
        </w:rPr>
        <w:t xml:space="preserve">Alexander P. Friedrichsen, James P. </w:t>
      </w:r>
      <w:proofErr w:type="spellStart"/>
      <w:r w:rsidRPr="00CC36A2">
        <w:rPr>
          <w:rFonts w:ascii="Times New Roman" w:hAnsi="Times New Roman" w:cs="Times New Roman"/>
          <w:sz w:val="23"/>
          <w:szCs w:val="23"/>
        </w:rPr>
        <w:t>Bagrow</w:t>
      </w:r>
      <w:proofErr w:type="spellEnd"/>
      <w:r w:rsidRPr="00CC36A2">
        <w:rPr>
          <w:rFonts w:ascii="Times New Roman" w:hAnsi="Times New Roman" w:cs="Times New Roman"/>
          <w:sz w:val="23"/>
          <w:szCs w:val="23"/>
        </w:rPr>
        <w:t xml:space="preserve">, </w:t>
      </w:r>
      <w:proofErr w:type="spellStart"/>
      <w:proofErr w:type="gramStart"/>
      <w:r w:rsidRPr="00CC36A2">
        <w:rPr>
          <w:rFonts w:ascii="Times New Roman" w:hAnsi="Times New Roman" w:cs="Times New Roman"/>
          <w:sz w:val="23"/>
          <w:szCs w:val="23"/>
        </w:rPr>
        <w:t>Ph.D</w:t>
      </w:r>
      <w:proofErr w:type="spellEnd"/>
      <w:proofErr w:type="gramEnd"/>
      <w:r w:rsidR="00B12234" w:rsidRPr="00CC36A2">
        <w:rPr>
          <w:rFonts w:ascii="Times New Roman" w:hAnsi="Times New Roman" w:cs="Times New Roman"/>
          <w:sz w:val="23"/>
          <w:szCs w:val="23"/>
        </w:rPr>
        <w:t>, and Laurent Hébert-Dufresne, Ph.D.</w:t>
      </w:r>
    </w:p>
    <w:p w14:paraId="61688A87" w14:textId="1368F703" w:rsidR="003A78AA" w:rsidRPr="00CC36A2" w:rsidRDefault="002D7B96" w:rsidP="003A78AA">
      <w:pPr>
        <w:pStyle w:val="Subtitle"/>
        <w:jc w:val="center"/>
        <w:rPr>
          <w:rFonts w:ascii="Times New Roman" w:hAnsi="Times New Roman" w:cs="Times New Roman"/>
          <w:sz w:val="23"/>
          <w:szCs w:val="23"/>
        </w:rPr>
      </w:pPr>
      <w:r>
        <w:rPr>
          <w:rFonts w:ascii="Times New Roman" w:hAnsi="Times New Roman" w:cs="Times New Roman"/>
          <w:sz w:val="23"/>
          <w:szCs w:val="23"/>
        </w:rPr>
        <w:t>October</w:t>
      </w:r>
      <w:r w:rsidR="003A78AA" w:rsidRPr="00CC36A2">
        <w:rPr>
          <w:rFonts w:ascii="Times New Roman" w:hAnsi="Times New Roman" w:cs="Times New Roman"/>
          <w:sz w:val="23"/>
          <w:szCs w:val="23"/>
        </w:rPr>
        <w:t xml:space="preserve"> 29, 2021</w:t>
      </w:r>
    </w:p>
    <w:p w14:paraId="383B4A90" w14:textId="77777777" w:rsidR="003A78AA" w:rsidRPr="00CC36A2" w:rsidRDefault="003A78AA">
      <w:pPr>
        <w:rPr>
          <w:rFonts w:ascii="Times New Roman" w:eastAsiaTheme="minorEastAsia" w:hAnsi="Times New Roman" w:cs="Times New Roman"/>
          <w:color w:val="5A5A5A" w:themeColor="text1" w:themeTint="A5"/>
          <w:spacing w:val="15"/>
        </w:rPr>
      </w:pPr>
      <w:r w:rsidRPr="00CC36A2">
        <w:rPr>
          <w:rFonts w:ascii="Times New Roman" w:hAnsi="Times New Roman" w:cs="Times New Roman"/>
        </w:rPr>
        <w:br w:type="page"/>
      </w:r>
    </w:p>
    <w:sdt>
      <w:sdtPr>
        <w:rPr>
          <w:rFonts w:ascii="Times New Roman" w:eastAsiaTheme="minorHAnsi" w:hAnsi="Times New Roman" w:cs="Times New Roman"/>
          <w:color w:val="auto"/>
          <w:sz w:val="22"/>
          <w:szCs w:val="22"/>
        </w:rPr>
        <w:id w:val="1202126522"/>
        <w:docPartObj>
          <w:docPartGallery w:val="Table of Contents"/>
          <w:docPartUnique/>
        </w:docPartObj>
      </w:sdtPr>
      <w:sdtEndPr>
        <w:rPr>
          <w:b/>
          <w:bCs/>
          <w:noProof/>
        </w:rPr>
      </w:sdtEndPr>
      <w:sdtContent>
        <w:p w14:paraId="541CE21A" w14:textId="3E7EDC3A" w:rsidR="00136CED" w:rsidRPr="00CC36A2" w:rsidRDefault="00136CED">
          <w:pPr>
            <w:pStyle w:val="TOCHeading"/>
            <w:rPr>
              <w:rFonts w:ascii="Times New Roman" w:hAnsi="Times New Roman" w:cs="Times New Roman"/>
            </w:rPr>
          </w:pPr>
          <w:r w:rsidRPr="00CC36A2">
            <w:rPr>
              <w:rFonts w:ascii="Times New Roman" w:hAnsi="Times New Roman" w:cs="Times New Roman"/>
            </w:rPr>
            <w:t>Contents</w:t>
          </w:r>
        </w:p>
        <w:p w14:paraId="3E4101B6" w14:textId="3B969B8B" w:rsidR="002D7B96" w:rsidRDefault="00136CED">
          <w:pPr>
            <w:pStyle w:val="TOC1"/>
            <w:tabs>
              <w:tab w:val="right" w:leader="dot" w:pos="9350"/>
            </w:tabs>
            <w:rPr>
              <w:rFonts w:eastAsiaTheme="minorEastAsia"/>
              <w:noProof/>
            </w:rPr>
          </w:pPr>
          <w:r w:rsidRPr="00CC36A2">
            <w:rPr>
              <w:rFonts w:ascii="Times New Roman" w:hAnsi="Times New Roman" w:cs="Times New Roman"/>
            </w:rPr>
            <w:fldChar w:fldCharType="begin"/>
          </w:r>
          <w:r w:rsidRPr="00CC36A2">
            <w:rPr>
              <w:rFonts w:ascii="Times New Roman" w:hAnsi="Times New Roman" w:cs="Times New Roman"/>
            </w:rPr>
            <w:instrText xml:space="preserve"> TOC \o "1-3" \h \z \u </w:instrText>
          </w:r>
          <w:r w:rsidRPr="00CC36A2">
            <w:rPr>
              <w:rFonts w:ascii="Times New Roman" w:hAnsi="Times New Roman" w:cs="Times New Roman"/>
            </w:rPr>
            <w:fldChar w:fldCharType="separate"/>
          </w:r>
          <w:hyperlink w:anchor="_Toc86402902" w:history="1">
            <w:r w:rsidR="002D7B96" w:rsidRPr="007F6D82">
              <w:rPr>
                <w:rStyle w:val="Hyperlink"/>
                <w:rFonts w:ascii="Times New Roman" w:hAnsi="Times New Roman" w:cs="Times New Roman"/>
                <w:noProof/>
              </w:rPr>
              <w:t>Background</w:t>
            </w:r>
            <w:r w:rsidR="002D7B96">
              <w:rPr>
                <w:noProof/>
                <w:webHidden/>
              </w:rPr>
              <w:tab/>
            </w:r>
            <w:r w:rsidR="002D7B96">
              <w:rPr>
                <w:noProof/>
                <w:webHidden/>
              </w:rPr>
              <w:fldChar w:fldCharType="begin"/>
            </w:r>
            <w:r w:rsidR="002D7B96">
              <w:rPr>
                <w:noProof/>
                <w:webHidden/>
              </w:rPr>
              <w:instrText xml:space="preserve"> PAGEREF _Toc86402902 \h </w:instrText>
            </w:r>
            <w:r w:rsidR="002D7B96">
              <w:rPr>
                <w:noProof/>
                <w:webHidden/>
              </w:rPr>
            </w:r>
            <w:r w:rsidR="002D7B96">
              <w:rPr>
                <w:noProof/>
                <w:webHidden/>
              </w:rPr>
              <w:fldChar w:fldCharType="separate"/>
            </w:r>
            <w:r w:rsidR="002D7B96">
              <w:rPr>
                <w:noProof/>
                <w:webHidden/>
              </w:rPr>
              <w:t>2</w:t>
            </w:r>
            <w:r w:rsidR="002D7B96">
              <w:rPr>
                <w:noProof/>
                <w:webHidden/>
              </w:rPr>
              <w:fldChar w:fldCharType="end"/>
            </w:r>
          </w:hyperlink>
        </w:p>
        <w:p w14:paraId="5EEB89B1" w14:textId="6ED81525" w:rsidR="002D7B96" w:rsidRDefault="00934AA6">
          <w:pPr>
            <w:pStyle w:val="TOC1"/>
            <w:tabs>
              <w:tab w:val="right" w:leader="dot" w:pos="9350"/>
            </w:tabs>
            <w:rPr>
              <w:rFonts w:eastAsiaTheme="minorEastAsia"/>
              <w:noProof/>
            </w:rPr>
          </w:pPr>
          <w:hyperlink w:anchor="_Toc86402903" w:history="1">
            <w:r w:rsidR="002D7B96" w:rsidRPr="007F6D82">
              <w:rPr>
                <w:rStyle w:val="Hyperlink"/>
                <w:rFonts w:ascii="Times New Roman" w:hAnsi="Times New Roman" w:cs="Times New Roman"/>
                <w:noProof/>
                <w:shd w:val="clear" w:color="auto" w:fill="FFFFFF"/>
              </w:rPr>
              <w:t>Motivation</w:t>
            </w:r>
            <w:r w:rsidR="002D7B96">
              <w:rPr>
                <w:noProof/>
                <w:webHidden/>
              </w:rPr>
              <w:tab/>
            </w:r>
            <w:r w:rsidR="002D7B96">
              <w:rPr>
                <w:noProof/>
                <w:webHidden/>
              </w:rPr>
              <w:fldChar w:fldCharType="begin"/>
            </w:r>
            <w:r w:rsidR="002D7B96">
              <w:rPr>
                <w:noProof/>
                <w:webHidden/>
              </w:rPr>
              <w:instrText xml:space="preserve"> PAGEREF _Toc86402903 \h </w:instrText>
            </w:r>
            <w:r w:rsidR="002D7B96">
              <w:rPr>
                <w:noProof/>
                <w:webHidden/>
              </w:rPr>
            </w:r>
            <w:r w:rsidR="002D7B96">
              <w:rPr>
                <w:noProof/>
                <w:webHidden/>
              </w:rPr>
              <w:fldChar w:fldCharType="separate"/>
            </w:r>
            <w:r w:rsidR="002D7B96">
              <w:rPr>
                <w:noProof/>
                <w:webHidden/>
              </w:rPr>
              <w:t>3</w:t>
            </w:r>
            <w:r w:rsidR="002D7B96">
              <w:rPr>
                <w:noProof/>
                <w:webHidden/>
              </w:rPr>
              <w:fldChar w:fldCharType="end"/>
            </w:r>
          </w:hyperlink>
        </w:p>
        <w:p w14:paraId="0D0E3EB2" w14:textId="0F05ADA4" w:rsidR="002D7B96" w:rsidRDefault="00934AA6">
          <w:pPr>
            <w:pStyle w:val="TOC1"/>
            <w:tabs>
              <w:tab w:val="right" w:leader="dot" w:pos="9350"/>
            </w:tabs>
            <w:rPr>
              <w:rFonts w:eastAsiaTheme="minorEastAsia"/>
              <w:noProof/>
            </w:rPr>
          </w:pPr>
          <w:hyperlink w:anchor="_Toc86402904" w:history="1">
            <w:r w:rsidR="002D7B96" w:rsidRPr="007F6D82">
              <w:rPr>
                <w:rStyle w:val="Hyperlink"/>
                <w:rFonts w:ascii="Times New Roman" w:hAnsi="Times New Roman" w:cs="Times New Roman"/>
                <w:noProof/>
              </w:rPr>
              <w:t>Related Literature</w:t>
            </w:r>
            <w:r w:rsidR="002D7B96">
              <w:rPr>
                <w:noProof/>
                <w:webHidden/>
              </w:rPr>
              <w:tab/>
            </w:r>
            <w:r w:rsidR="002D7B96">
              <w:rPr>
                <w:noProof/>
                <w:webHidden/>
              </w:rPr>
              <w:fldChar w:fldCharType="begin"/>
            </w:r>
            <w:r w:rsidR="002D7B96">
              <w:rPr>
                <w:noProof/>
                <w:webHidden/>
              </w:rPr>
              <w:instrText xml:space="preserve"> PAGEREF _Toc86402904 \h </w:instrText>
            </w:r>
            <w:r w:rsidR="002D7B96">
              <w:rPr>
                <w:noProof/>
                <w:webHidden/>
              </w:rPr>
            </w:r>
            <w:r w:rsidR="002D7B96">
              <w:rPr>
                <w:noProof/>
                <w:webHidden/>
              </w:rPr>
              <w:fldChar w:fldCharType="separate"/>
            </w:r>
            <w:r w:rsidR="002D7B96">
              <w:rPr>
                <w:noProof/>
                <w:webHidden/>
              </w:rPr>
              <w:t>3</w:t>
            </w:r>
            <w:r w:rsidR="002D7B96">
              <w:rPr>
                <w:noProof/>
                <w:webHidden/>
              </w:rPr>
              <w:fldChar w:fldCharType="end"/>
            </w:r>
          </w:hyperlink>
        </w:p>
        <w:p w14:paraId="7687DBA6" w14:textId="2D9B1523" w:rsidR="002D7B96" w:rsidRDefault="00934AA6">
          <w:pPr>
            <w:pStyle w:val="TOC2"/>
            <w:tabs>
              <w:tab w:val="right" w:leader="dot" w:pos="9350"/>
            </w:tabs>
            <w:rPr>
              <w:noProof/>
            </w:rPr>
          </w:pPr>
          <w:hyperlink w:anchor="_Toc86402905" w:history="1">
            <w:r w:rsidR="002D7B96" w:rsidRPr="007F6D82">
              <w:rPr>
                <w:rStyle w:val="Hyperlink"/>
                <w:rFonts w:ascii="Times New Roman" w:hAnsi="Times New Roman" w:cs="Times New Roman"/>
                <w:noProof/>
                <w:shd w:val="clear" w:color="auto" w:fill="FFFFFF"/>
              </w:rPr>
              <w:t>Obtaining a sample:</w:t>
            </w:r>
            <w:r w:rsidR="002D7B96">
              <w:rPr>
                <w:noProof/>
                <w:webHidden/>
              </w:rPr>
              <w:tab/>
            </w:r>
            <w:r w:rsidR="002D7B96">
              <w:rPr>
                <w:noProof/>
                <w:webHidden/>
              </w:rPr>
              <w:fldChar w:fldCharType="begin"/>
            </w:r>
            <w:r w:rsidR="002D7B96">
              <w:rPr>
                <w:noProof/>
                <w:webHidden/>
              </w:rPr>
              <w:instrText xml:space="preserve"> PAGEREF _Toc86402905 \h </w:instrText>
            </w:r>
            <w:r w:rsidR="002D7B96">
              <w:rPr>
                <w:noProof/>
                <w:webHidden/>
              </w:rPr>
            </w:r>
            <w:r w:rsidR="002D7B96">
              <w:rPr>
                <w:noProof/>
                <w:webHidden/>
              </w:rPr>
              <w:fldChar w:fldCharType="separate"/>
            </w:r>
            <w:r w:rsidR="002D7B96">
              <w:rPr>
                <w:noProof/>
                <w:webHidden/>
              </w:rPr>
              <w:t>3</w:t>
            </w:r>
            <w:r w:rsidR="002D7B96">
              <w:rPr>
                <w:noProof/>
                <w:webHidden/>
              </w:rPr>
              <w:fldChar w:fldCharType="end"/>
            </w:r>
          </w:hyperlink>
        </w:p>
        <w:p w14:paraId="550256DB" w14:textId="6B24ED61" w:rsidR="002D7B96" w:rsidRDefault="00934AA6">
          <w:pPr>
            <w:pStyle w:val="TOC2"/>
            <w:tabs>
              <w:tab w:val="right" w:leader="dot" w:pos="9350"/>
            </w:tabs>
            <w:rPr>
              <w:noProof/>
            </w:rPr>
          </w:pPr>
          <w:hyperlink w:anchor="_Toc86402906" w:history="1">
            <w:r w:rsidR="002D7B96" w:rsidRPr="007F6D82">
              <w:rPr>
                <w:rStyle w:val="Hyperlink"/>
                <w:rFonts w:ascii="Times New Roman" w:hAnsi="Times New Roman" w:cs="Times New Roman"/>
                <w:noProof/>
                <w:shd w:val="clear" w:color="auto" w:fill="FFFFFF"/>
              </w:rPr>
              <w:t>Studies and analysis on traceability of scientific artifacts:</w:t>
            </w:r>
            <w:r w:rsidR="002D7B96">
              <w:rPr>
                <w:noProof/>
                <w:webHidden/>
              </w:rPr>
              <w:tab/>
            </w:r>
            <w:r w:rsidR="002D7B96">
              <w:rPr>
                <w:noProof/>
                <w:webHidden/>
              </w:rPr>
              <w:fldChar w:fldCharType="begin"/>
            </w:r>
            <w:r w:rsidR="002D7B96">
              <w:rPr>
                <w:noProof/>
                <w:webHidden/>
              </w:rPr>
              <w:instrText xml:space="preserve"> PAGEREF _Toc86402906 \h </w:instrText>
            </w:r>
            <w:r w:rsidR="002D7B96">
              <w:rPr>
                <w:noProof/>
                <w:webHidden/>
              </w:rPr>
            </w:r>
            <w:r w:rsidR="002D7B96">
              <w:rPr>
                <w:noProof/>
                <w:webHidden/>
              </w:rPr>
              <w:fldChar w:fldCharType="separate"/>
            </w:r>
            <w:r w:rsidR="002D7B96">
              <w:rPr>
                <w:noProof/>
                <w:webHidden/>
              </w:rPr>
              <w:t>4</w:t>
            </w:r>
            <w:r w:rsidR="002D7B96">
              <w:rPr>
                <w:noProof/>
                <w:webHidden/>
              </w:rPr>
              <w:fldChar w:fldCharType="end"/>
            </w:r>
          </w:hyperlink>
        </w:p>
        <w:p w14:paraId="55CAEA98" w14:textId="5054B58F" w:rsidR="002D7B96" w:rsidRDefault="00934AA6">
          <w:pPr>
            <w:pStyle w:val="TOC1"/>
            <w:tabs>
              <w:tab w:val="right" w:leader="dot" w:pos="9350"/>
            </w:tabs>
            <w:rPr>
              <w:rFonts w:eastAsiaTheme="minorEastAsia"/>
              <w:noProof/>
            </w:rPr>
          </w:pPr>
          <w:hyperlink w:anchor="_Toc86402907" w:history="1">
            <w:r w:rsidR="002D7B96" w:rsidRPr="007F6D82">
              <w:rPr>
                <w:rStyle w:val="Hyperlink"/>
                <w:rFonts w:ascii="Times New Roman" w:hAnsi="Times New Roman" w:cs="Times New Roman"/>
                <w:noProof/>
              </w:rPr>
              <w:t>Specific Work Plan</w:t>
            </w:r>
            <w:r w:rsidR="002D7B96">
              <w:rPr>
                <w:noProof/>
                <w:webHidden/>
              </w:rPr>
              <w:tab/>
            </w:r>
            <w:r w:rsidR="002D7B96">
              <w:rPr>
                <w:noProof/>
                <w:webHidden/>
              </w:rPr>
              <w:fldChar w:fldCharType="begin"/>
            </w:r>
            <w:r w:rsidR="002D7B96">
              <w:rPr>
                <w:noProof/>
                <w:webHidden/>
              </w:rPr>
              <w:instrText xml:space="preserve"> PAGEREF _Toc86402907 \h </w:instrText>
            </w:r>
            <w:r w:rsidR="002D7B96">
              <w:rPr>
                <w:noProof/>
                <w:webHidden/>
              </w:rPr>
            </w:r>
            <w:r w:rsidR="002D7B96">
              <w:rPr>
                <w:noProof/>
                <w:webHidden/>
              </w:rPr>
              <w:fldChar w:fldCharType="separate"/>
            </w:r>
            <w:r w:rsidR="002D7B96">
              <w:rPr>
                <w:noProof/>
                <w:webHidden/>
              </w:rPr>
              <w:t>5</w:t>
            </w:r>
            <w:r w:rsidR="002D7B96">
              <w:rPr>
                <w:noProof/>
                <w:webHidden/>
              </w:rPr>
              <w:fldChar w:fldCharType="end"/>
            </w:r>
          </w:hyperlink>
        </w:p>
        <w:p w14:paraId="6496BDA8" w14:textId="490803A8" w:rsidR="002D7B96" w:rsidRDefault="00934AA6">
          <w:pPr>
            <w:pStyle w:val="TOC1"/>
            <w:tabs>
              <w:tab w:val="right" w:leader="dot" w:pos="9350"/>
            </w:tabs>
            <w:rPr>
              <w:rFonts w:eastAsiaTheme="minorEastAsia"/>
              <w:noProof/>
            </w:rPr>
          </w:pPr>
          <w:hyperlink w:anchor="_Toc86402908" w:history="1">
            <w:r w:rsidR="002D7B96" w:rsidRPr="007F6D82">
              <w:rPr>
                <w:rStyle w:val="Hyperlink"/>
                <w:rFonts w:ascii="Times New Roman" w:hAnsi="Times New Roman" w:cs="Times New Roman"/>
                <w:noProof/>
                <w:shd w:val="clear" w:color="auto" w:fill="FFFFFF"/>
              </w:rPr>
              <w:t>References</w:t>
            </w:r>
            <w:r w:rsidR="002D7B96">
              <w:rPr>
                <w:noProof/>
                <w:webHidden/>
              </w:rPr>
              <w:tab/>
            </w:r>
            <w:r w:rsidR="002D7B96">
              <w:rPr>
                <w:noProof/>
                <w:webHidden/>
              </w:rPr>
              <w:fldChar w:fldCharType="begin"/>
            </w:r>
            <w:r w:rsidR="002D7B96">
              <w:rPr>
                <w:noProof/>
                <w:webHidden/>
              </w:rPr>
              <w:instrText xml:space="preserve"> PAGEREF _Toc86402908 \h </w:instrText>
            </w:r>
            <w:r w:rsidR="002D7B96">
              <w:rPr>
                <w:noProof/>
                <w:webHidden/>
              </w:rPr>
            </w:r>
            <w:r w:rsidR="002D7B96">
              <w:rPr>
                <w:noProof/>
                <w:webHidden/>
              </w:rPr>
              <w:fldChar w:fldCharType="separate"/>
            </w:r>
            <w:r w:rsidR="002D7B96">
              <w:rPr>
                <w:noProof/>
                <w:webHidden/>
              </w:rPr>
              <w:t>7</w:t>
            </w:r>
            <w:r w:rsidR="002D7B96">
              <w:rPr>
                <w:noProof/>
                <w:webHidden/>
              </w:rPr>
              <w:fldChar w:fldCharType="end"/>
            </w:r>
          </w:hyperlink>
        </w:p>
        <w:p w14:paraId="731AD409" w14:textId="05F6BA37" w:rsidR="00136CED" w:rsidRPr="00CC36A2" w:rsidRDefault="00136CED">
          <w:pPr>
            <w:rPr>
              <w:rFonts w:ascii="Times New Roman" w:hAnsi="Times New Roman" w:cs="Times New Roman"/>
            </w:rPr>
          </w:pPr>
          <w:r w:rsidRPr="00CC36A2">
            <w:rPr>
              <w:rFonts w:ascii="Times New Roman" w:hAnsi="Times New Roman" w:cs="Times New Roman"/>
              <w:b/>
              <w:bCs/>
              <w:noProof/>
            </w:rPr>
            <w:fldChar w:fldCharType="end"/>
          </w:r>
        </w:p>
      </w:sdtContent>
    </w:sdt>
    <w:p w14:paraId="5C53B32F" w14:textId="35B3B8AC" w:rsidR="00D75A21" w:rsidRPr="00CC36A2" w:rsidRDefault="00D75A21" w:rsidP="00136CED">
      <w:pPr>
        <w:rPr>
          <w:rFonts w:ascii="Times New Roman" w:hAnsi="Times New Roman" w:cs="Times New Roman"/>
        </w:rPr>
      </w:pPr>
    </w:p>
    <w:p w14:paraId="4077C4B6" w14:textId="4DC24904" w:rsidR="00136CED" w:rsidRPr="00CC36A2" w:rsidRDefault="00136CED" w:rsidP="00136CED">
      <w:pPr>
        <w:rPr>
          <w:rFonts w:ascii="Times New Roman" w:hAnsi="Times New Roman" w:cs="Times New Roman"/>
        </w:rPr>
      </w:pPr>
      <w:r w:rsidRPr="00CC36A2">
        <w:rPr>
          <w:rFonts w:ascii="Times New Roman" w:hAnsi="Times New Roman" w:cs="Times New Roman"/>
        </w:rPr>
        <w:br w:type="page"/>
      </w:r>
    </w:p>
    <w:p w14:paraId="00D01125" w14:textId="2B51F550" w:rsidR="00136CED" w:rsidRPr="00CC36A2" w:rsidRDefault="00136CED" w:rsidP="00136CED">
      <w:pPr>
        <w:pStyle w:val="Heading1"/>
        <w:rPr>
          <w:rFonts w:ascii="Times New Roman" w:hAnsi="Times New Roman" w:cs="Times New Roman"/>
        </w:rPr>
      </w:pPr>
      <w:bookmarkStart w:id="0" w:name="_Toc86402902"/>
      <w:r w:rsidRPr="00CC36A2">
        <w:rPr>
          <w:rFonts w:ascii="Times New Roman" w:hAnsi="Times New Roman" w:cs="Times New Roman"/>
        </w:rPr>
        <w:lastRenderedPageBreak/>
        <w:t>Background</w:t>
      </w:r>
      <w:bookmarkEnd w:id="0"/>
    </w:p>
    <w:p w14:paraId="0A60C440" w14:textId="5D51A5C0" w:rsidR="00136CED" w:rsidRPr="00CC36A2" w:rsidRDefault="00136CED">
      <w:pPr>
        <w:rPr>
          <w:rFonts w:ascii="Times New Roman" w:hAnsi="Times New Roman" w:cs="Times New Roman"/>
          <w:color w:val="000000" w:themeColor="text1"/>
          <w:sz w:val="23"/>
          <w:szCs w:val="23"/>
          <w:shd w:val="clear" w:color="auto" w:fill="FFFFFF"/>
        </w:rPr>
      </w:pPr>
    </w:p>
    <w:p w14:paraId="5535EEC6" w14:textId="62DAFAF7" w:rsidR="002E1546" w:rsidRPr="00CC36A2" w:rsidRDefault="002E1546" w:rsidP="008258C4">
      <w:pPr>
        <w:spacing w:line="480" w:lineRule="auto"/>
        <w:ind w:firstLine="72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 xml:space="preserve">Open science and the use of open source software development platforms like GitHub fit a model of innovation that combines private and collective action. This new paradigm of social coding and free access to information provides society the best of both organizational worlds </w:t>
      </w:r>
      <w:r w:rsidR="00D53F78">
        <w:rPr>
          <w:rFonts w:ascii="Times New Roman" w:hAnsi="Times New Roman" w:cs="Times New Roman"/>
          <w:color w:val="000000" w:themeColor="text1"/>
          <w:sz w:val="23"/>
          <w:szCs w:val="23"/>
          <w:shd w:val="clear" w:color="auto" w:fill="FFFFFF"/>
        </w:rPr>
        <w:t>[6]</w:t>
      </w:r>
      <w:r w:rsidRPr="00CC36A2">
        <w:rPr>
          <w:rFonts w:ascii="Times New Roman" w:hAnsi="Times New Roman" w:cs="Times New Roman"/>
          <w:color w:val="000000" w:themeColor="text1"/>
          <w:sz w:val="23"/>
          <w:szCs w:val="23"/>
          <w:shd w:val="clear" w:color="auto" w:fill="FFFFFF"/>
        </w:rPr>
        <w:t xml:space="preserve">. Open science has begun to receive a spotlight in research, as researchers question the true impact of free information </w:t>
      </w:r>
      <w:r w:rsidR="00BC5444" w:rsidRPr="00CC36A2">
        <w:rPr>
          <w:rFonts w:ascii="Times New Roman" w:hAnsi="Times New Roman" w:cs="Times New Roman"/>
          <w:color w:val="000000" w:themeColor="text1"/>
          <w:sz w:val="23"/>
          <w:szCs w:val="23"/>
          <w:shd w:val="clear" w:color="auto" w:fill="FFFFFF"/>
        </w:rPr>
        <w:t xml:space="preserve">and the ins and outs of current platforms and practices surrounding it. GitHub is one such platform; GitHub is the predominant collaborative coding site with over 100 million repositories as of November 2018 </w:t>
      </w:r>
      <w:r w:rsidR="00D53F78">
        <w:rPr>
          <w:rFonts w:ascii="Times New Roman" w:hAnsi="Times New Roman" w:cs="Times New Roman"/>
          <w:color w:val="000000" w:themeColor="text1"/>
          <w:sz w:val="23"/>
          <w:szCs w:val="23"/>
          <w:shd w:val="clear" w:color="auto" w:fill="FFFFFF"/>
        </w:rPr>
        <w:t>[14]</w:t>
      </w:r>
      <w:r w:rsidR="00081FCC" w:rsidRPr="00CC36A2">
        <w:rPr>
          <w:rFonts w:ascii="Times New Roman" w:hAnsi="Times New Roman" w:cs="Times New Roman"/>
          <w:color w:val="000000" w:themeColor="text1"/>
          <w:sz w:val="23"/>
          <w:szCs w:val="23"/>
          <w:shd w:val="clear" w:color="auto" w:fill="FFFFFF"/>
        </w:rPr>
        <w:t xml:space="preserve">. It is also the primary data source for researchers seeking to understand how users collaborate on software projects. </w:t>
      </w:r>
      <w:r w:rsidR="00D53F78">
        <w:rPr>
          <w:rFonts w:ascii="Times New Roman" w:hAnsi="Times New Roman" w:cs="Times New Roman"/>
          <w:color w:val="000000" w:themeColor="text1"/>
          <w:sz w:val="23"/>
          <w:szCs w:val="23"/>
          <w:shd w:val="clear" w:color="auto" w:fill="FFFFFF"/>
        </w:rPr>
        <w:t>[7]</w:t>
      </w:r>
      <w:r w:rsidR="00081FCC" w:rsidRPr="00CC36A2">
        <w:rPr>
          <w:rFonts w:ascii="Times New Roman" w:hAnsi="Times New Roman" w:cs="Times New Roman"/>
          <w:color w:val="000000" w:themeColor="text1"/>
          <w:sz w:val="23"/>
          <w:szCs w:val="23"/>
          <w:shd w:val="clear" w:color="auto" w:fill="FFFFFF"/>
        </w:rPr>
        <w:t>. Several features on GitHub serve to promote teamwork and discussion within a project and allow users to track and clone (fork) others’ work. GitHub is an obvious and compelling choice for a data source in any study pertaining to open source science and software development.</w:t>
      </w:r>
    </w:p>
    <w:p w14:paraId="409EC4FE" w14:textId="6FC6CF1B" w:rsidR="00081FCC" w:rsidRPr="00CC36A2" w:rsidRDefault="00CD704E" w:rsidP="00D07FAB">
      <w:pPr>
        <w:spacing w:line="480" w:lineRule="auto"/>
        <w:ind w:firstLine="72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 xml:space="preserve">Reproducibility is an ever-present concern in science, and with the ever-increasing flow of scientific papers being published, reproducibility and new studies </w:t>
      </w:r>
      <w:r w:rsidR="00D07FAB" w:rsidRPr="00CC36A2">
        <w:rPr>
          <w:rFonts w:ascii="Times New Roman" w:hAnsi="Times New Roman" w:cs="Times New Roman"/>
          <w:color w:val="000000" w:themeColor="text1"/>
          <w:sz w:val="23"/>
          <w:szCs w:val="23"/>
          <w:shd w:val="clear" w:color="auto" w:fill="FFFFFF"/>
        </w:rPr>
        <w:t>that build</w:t>
      </w:r>
      <w:r w:rsidRPr="00CC36A2">
        <w:rPr>
          <w:rFonts w:ascii="Times New Roman" w:hAnsi="Times New Roman" w:cs="Times New Roman"/>
          <w:color w:val="000000" w:themeColor="text1"/>
          <w:sz w:val="23"/>
          <w:szCs w:val="23"/>
          <w:shd w:val="clear" w:color="auto" w:fill="FFFFFF"/>
        </w:rPr>
        <w:t xml:space="preserve"> upon prior research </w:t>
      </w:r>
      <w:r w:rsidR="00D07FAB" w:rsidRPr="00CC36A2">
        <w:rPr>
          <w:rFonts w:ascii="Times New Roman" w:hAnsi="Times New Roman" w:cs="Times New Roman"/>
          <w:color w:val="000000" w:themeColor="text1"/>
          <w:sz w:val="23"/>
          <w:szCs w:val="23"/>
          <w:shd w:val="clear" w:color="auto" w:fill="FFFFFF"/>
        </w:rPr>
        <w:t xml:space="preserve">are </w:t>
      </w:r>
      <w:r w:rsidRPr="00CC36A2">
        <w:rPr>
          <w:rFonts w:ascii="Times New Roman" w:hAnsi="Times New Roman" w:cs="Times New Roman"/>
          <w:color w:val="000000" w:themeColor="text1"/>
          <w:sz w:val="23"/>
          <w:szCs w:val="23"/>
          <w:shd w:val="clear" w:color="auto" w:fill="FFFFFF"/>
        </w:rPr>
        <w:t xml:space="preserve">paramount. </w:t>
      </w:r>
      <w:r w:rsidR="00D07FAB" w:rsidRPr="00CC36A2">
        <w:rPr>
          <w:rFonts w:ascii="Times New Roman" w:hAnsi="Times New Roman" w:cs="Times New Roman"/>
          <w:color w:val="000000" w:themeColor="text1"/>
          <w:sz w:val="23"/>
          <w:szCs w:val="23"/>
          <w:shd w:val="clear" w:color="auto" w:fill="FFFFFF"/>
        </w:rPr>
        <w:t xml:space="preserve">Reproducibility is the critical benchmark of published science by which results are validated or refuted </w:t>
      </w:r>
      <w:r w:rsidR="00D53F78">
        <w:rPr>
          <w:rFonts w:ascii="Times New Roman" w:hAnsi="Times New Roman" w:cs="Times New Roman"/>
          <w:color w:val="000000" w:themeColor="text1"/>
          <w:sz w:val="23"/>
          <w:szCs w:val="23"/>
          <w:shd w:val="clear" w:color="auto" w:fill="FFFFFF"/>
        </w:rPr>
        <w:t>[12]</w:t>
      </w:r>
      <w:r w:rsidR="00D07FAB" w:rsidRPr="00CC36A2">
        <w:rPr>
          <w:rFonts w:ascii="Times New Roman" w:hAnsi="Times New Roman" w:cs="Times New Roman"/>
          <w:color w:val="000000" w:themeColor="text1"/>
          <w:sz w:val="23"/>
          <w:szCs w:val="23"/>
          <w:shd w:val="clear" w:color="auto" w:fill="FFFFFF"/>
        </w:rPr>
        <w:t xml:space="preserve">. Furthermore, there is a reproducibility crisis that may be assuaged by access to researchers’ raw data and code </w:t>
      </w:r>
      <w:r w:rsidR="00D53F78">
        <w:rPr>
          <w:rFonts w:ascii="Times New Roman" w:hAnsi="Times New Roman" w:cs="Times New Roman"/>
          <w:color w:val="000000" w:themeColor="text1"/>
          <w:sz w:val="23"/>
          <w:szCs w:val="23"/>
          <w:shd w:val="clear" w:color="auto" w:fill="FFFFFF"/>
        </w:rPr>
        <w:t>[9]</w:t>
      </w:r>
      <w:r w:rsidR="00D07FAB" w:rsidRPr="00CC36A2">
        <w:rPr>
          <w:rFonts w:ascii="Times New Roman" w:hAnsi="Times New Roman" w:cs="Times New Roman"/>
          <w:color w:val="000000" w:themeColor="text1"/>
          <w:sz w:val="23"/>
          <w:szCs w:val="23"/>
          <w:shd w:val="clear" w:color="auto" w:fill="FFFFFF"/>
        </w:rPr>
        <w:t xml:space="preserve">. </w:t>
      </w:r>
      <w:r w:rsidRPr="00CC36A2">
        <w:rPr>
          <w:rFonts w:ascii="Times New Roman" w:hAnsi="Times New Roman" w:cs="Times New Roman"/>
          <w:color w:val="000000" w:themeColor="text1"/>
          <w:sz w:val="23"/>
          <w:szCs w:val="23"/>
          <w:shd w:val="clear" w:color="auto" w:fill="FFFFFF"/>
        </w:rPr>
        <w:t xml:space="preserve">One way </w:t>
      </w:r>
      <w:r w:rsidR="004A1BE8">
        <w:rPr>
          <w:rFonts w:ascii="Times New Roman" w:hAnsi="Times New Roman" w:cs="Times New Roman"/>
          <w:color w:val="000000" w:themeColor="text1"/>
          <w:sz w:val="23"/>
          <w:szCs w:val="23"/>
          <w:shd w:val="clear" w:color="auto" w:fill="FFFFFF"/>
        </w:rPr>
        <w:t>to</w:t>
      </w:r>
      <w:r w:rsidRPr="00CC36A2">
        <w:rPr>
          <w:rFonts w:ascii="Times New Roman" w:hAnsi="Times New Roman" w:cs="Times New Roman"/>
          <w:color w:val="000000" w:themeColor="text1"/>
          <w:sz w:val="23"/>
          <w:szCs w:val="23"/>
          <w:shd w:val="clear" w:color="auto" w:fill="FFFFFF"/>
        </w:rPr>
        <w:t xml:space="preserve"> increase reproducibility is</w:t>
      </w:r>
      <w:r w:rsidR="003428EC">
        <w:rPr>
          <w:rFonts w:ascii="Times New Roman" w:hAnsi="Times New Roman" w:cs="Times New Roman"/>
          <w:color w:val="000000" w:themeColor="text1"/>
          <w:sz w:val="23"/>
          <w:szCs w:val="23"/>
          <w:shd w:val="clear" w:color="auto" w:fill="FFFFFF"/>
        </w:rPr>
        <w:t xml:space="preserve"> </w:t>
      </w:r>
      <w:r w:rsidR="004A1BE8">
        <w:rPr>
          <w:rFonts w:ascii="Times New Roman" w:hAnsi="Times New Roman" w:cs="Times New Roman"/>
          <w:color w:val="000000" w:themeColor="text1"/>
          <w:sz w:val="23"/>
          <w:szCs w:val="23"/>
          <w:shd w:val="clear" w:color="auto" w:fill="FFFFFF"/>
        </w:rPr>
        <w:t>linking</w:t>
      </w:r>
      <w:r w:rsidRPr="00CC36A2">
        <w:rPr>
          <w:rFonts w:ascii="Times New Roman" w:hAnsi="Times New Roman" w:cs="Times New Roman"/>
          <w:color w:val="000000" w:themeColor="text1"/>
          <w:sz w:val="23"/>
          <w:szCs w:val="23"/>
          <w:shd w:val="clear" w:color="auto" w:fill="FFFFFF"/>
        </w:rPr>
        <w:t xml:space="preserve"> between papers and the code behind their conclusions. </w:t>
      </w:r>
      <w:r w:rsidR="00081FCC" w:rsidRPr="00CC36A2">
        <w:rPr>
          <w:rFonts w:ascii="Times New Roman" w:hAnsi="Times New Roman" w:cs="Times New Roman"/>
          <w:color w:val="000000" w:themeColor="text1"/>
          <w:sz w:val="23"/>
          <w:szCs w:val="23"/>
          <w:shd w:val="clear" w:color="auto" w:fill="FFFFFF"/>
        </w:rPr>
        <w:t>Teams in numerous academic fields</w:t>
      </w:r>
      <w:r w:rsidRPr="00CC36A2">
        <w:rPr>
          <w:rFonts w:ascii="Times New Roman" w:hAnsi="Times New Roman" w:cs="Times New Roman"/>
          <w:color w:val="000000" w:themeColor="text1"/>
          <w:sz w:val="23"/>
          <w:szCs w:val="23"/>
          <w:shd w:val="clear" w:color="auto" w:fill="FFFFFF"/>
        </w:rPr>
        <w:t xml:space="preserve"> sometimes</w:t>
      </w:r>
      <w:r w:rsidR="00081FCC" w:rsidRPr="00CC36A2">
        <w:rPr>
          <w:rFonts w:ascii="Times New Roman" w:hAnsi="Times New Roman" w:cs="Times New Roman"/>
          <w:color w:val="000000" w:themeColor="text1"/>
          <w:sz w:val="23"/>
          <w:szCs w:val="23"/>
          <w:shd w:val="clear" w:color="auto" w:fill="FFFFFF"/>
        </w:rPr>
        <w:t xml:space="preserve"> publish code used in their research</w:t>
      </w:r>
      <w:r w:rsidR="0034213C" w:rsidRPr="00CC36A2">
        <w:rPr>
          <w:rFonts w:ascii="Times New Roman" w:hAnsi="Times New Roman" w:cs="Times New Roman"/>
          <w:color w:val="000000" w:themeColor="text1"/>
          <w:sz w:val="23"/>
          <w:szCs w:val="23"/>
          <w:shd w:val="clear" w:color="auto" w:fill="FFFFFF"/>
        </w:rPr>
        <w:t xml:space="preserve"> papers</w:t>
      </w:r>
      <w:r w:rsidR="00081FCC" w:rsidRPr="00CC36A2">
        <w:rPr>
          <w:rFonts w:ascii="Times New Roman" w:hAnsi="Times New Roman" w:cs="Times New Roman"/>
          <w:color w:val="000000" w:themeColor="text1"/>
          <w:sz w:val="23"/>
          <w:szCs w:val="23"/>
          <w:shd w:val="clear" w:color="auto" w:fill="FFFFFF"/>
        </w:rPr>
        <w:t xml:space="preserve"> on GitHub in addition to publishing the</w:t>
      </w:r>
      <w:r w:rsidR="0034213C" w:rsidRPr="00CC36A2">
        <w:rPr>
          <w:rFonts w:ascii="Times New Roman" w:hAnsi="Times New Roman" w:cs="Times New Roman"/>
          <w:color w:val="000000" w:themeColor="text1"/>
          <w:sz w:val="23"/>
          <w:szCs w:val="23"/>
          <w:shd w:val="clear" w:color="auto" w:fill="FFFFFF"/>
        </w:rPr>
        <w:t xml:space="preserve"> papers themselves</w:t>
      </w:r>
      <w:r w:rsidRPr="00CC36A2">
        <w:rPr>
          <w:rFonts w:ascii="Times New Roman" w:hAnsi="Times New Roman" w:cs="Times New Roman"/>
          <w:color w:val="000000" w:themeColor="text1"/>
          <w:sz w:val="23"/>
          <w:szCs w:val="23"/>
          <w:shd w:val="clear" w:color="auto" w:fill="FFFFFF"/>
        </w:rPr>
        <w:t xml:space="preserve"> and often include links between the paper and repository or vice versa. This practice coincides with the growth of open science</w:t>
      </w:r>
      <w:r w:rsidR="008258C4" w:rsidRPr="00CC36A2">
        <w:rPr>
          <w:rFonts w:ascii="Times New Roman" w:hAnsi="Times New Roman" w:cs="Times New Roman"/>
          <w:color w:val="000000" w:themeColor="text1"/>
          <w:sz w:val="23"/>
          <w:szCs w:val="23"/>
          <w:shd w:val="clear" w:color="auto" w:fill="FFFFFF"/>
        </w:rPr>
        <w:t xml:space="preserve"> yet is not standardized and i</w:t>
      </w:r>
      <w:r w:rsidRPr="00CC36A2">
        <w:rPr>
          <w:rFonts w:ascii="Times New Roman" w:hAnsi="Times New Roman" w:cs="Times New Roman"/>
          <w:color w:val="000000" w:themeColor="text1"/>
          <w:sz w:val="23"/>
          <w:szCs w:val="23"/>
          <w:shd w:val="clear" w:color="auto" w:fill="FFFFFF"/>
        </w:rPr>
        <w:t>s not yet fully understood.</w:t>
      </w:r>
      <w:r w:rsidR="008258C4" w:rsidRPr="00CC36A2">
        <w:rPr>
          <w:rFonts w:ascii="Times New Roman" w:hAnsi="Times New Roman" w:cs="Times New Roman"/>
          <w:color w:val="000000" w:themeColor="text1"/>
          <w:sz w:val="23"/>
          <w:szCs w:val="23"/>
          <w:shd w:val="clear" w:color="auto" w:fill="FFFFFF"/>
        </w:rPr>
        <w:t xml:space="preserve"> </w:t>
      </w:r>
      <w:r w:rsidR="000C5135" w:rsidRPr="00CC36A2">
        <w:rPr>
          <w:rFonts w:ascii="Times New Roman" w:hAnsi="Times New Roman" w:cs="Times New Roman"/>
          <w:color w:val="000000" w:themeColor="text1"/>
          <w:sz w:val="23"/>
          <w:szCs w:val="23"/>
          <w:shd w:val="clear" w:color="auto" w:fill="FFFFFF"/>
        </w:rPr>
        <w:t>Measuring the</w:t>
      </w:r>
      <w:r w:rsidR="005F0784" w:rsidRPr="00CC36A2">
        <w:rPr>
          <w:rFonts w:ascii="Times New Roman" w:hAnsi="Times New Roman" w:cs="Times New Roman"/>
          <w:color w:val="000000" w:themeColor="text1"/>
          <w:sz w:val="23"/>
          <w:szCs w:val="23"/>
          <w:shd w:val="clear" w:color="auto" w:fill="FFFFFF"/>
        </w:rPr>
        <w:t xml:space="preserve"> quantity and clarity of links between </w:t>
      </w:r>
      <w:r w:rsidR="00D72400">
        <w:rPr>
          <w:rFonts w:ascii="Times New Roman" w:hAnsi="Times New Roman" w:cs="Times New Roman"/>
          <w:color w:val="000000" w:themeColor="text1"/>
          <w:sz w:val="23"/>
          <w:szCs w:val="23"/>
          <w:shd w:val="clear" w:color="auto" w:fill="FFFFFF"/>
        </w:rPr>
        <w:t>artif</w:t>
      </w:r>
      <w:r w:rsidR="00A17913">
        <w:rPr>
          <w:rFonts w:ascii="Times New Roman" w:hAnsi="Times New Roman" w:cs="Times New Roman"/>
          <w:color w:val="000000" w:themeColor="text1"/>
          <w:sz w:val="23"/>
          <w:szCs w:val="23"/>
          <w:shd w:val="clear" w:color="auto" w:fill="FFFFFF"/>
        </w:rPr>
        <w:t>ac</w:t>
      </w:r>
      <w:r w:rsidR="00D72400">
        <w:rPr>
          <w:rFonts w:ascii="Times New Roman" w:hAnsi="Times New Roman" w:cs="Times New Roman"/>
          <w:color w:val="000000" w:themeColor="text1"/>
          <w:sz w:val="23"/>
          <w:szCs w:val="23"/>
          <w:shd w:val="clear" w:color="auto" w:fill="FFFFFF"/>
        </w:rPr>
        <w:t xml:space="preserve">ts is the first step to understanding and improving the </w:t>
      </w:r>
      <w:r w:rsidR="00D72400" w:rsidRPr="00CC36A2">
        <w:rPr>
          <w:rFonts w:ascii="Times New Roman" w:hAnsi="Times New Roman" w:cs="Times New Roman"/>
          <w:color w:val="000000" w:themeColor="text1"/>
          <w:sz w:val="23"/>
          <w:szCs w:val="23"/>
          <w:shd w:val="clear" w:color="auto" w:fill="FFFFFF"/>
        </w:rPr>
        <w:t>traceability of scientific artifacts</w:t>
      </w:r>
      <w:r w:rsidR="005F0784" w:rsidRPr="00CC36A2">
        <w:rPr>
          <w:rFonts w:ascii="Times New Roman" w:hAnsi="Times New Roman" w:cs="Times New Roman"/>
          <w:color w:val="000000" w:themeColor="text1"/>
          <w:sz w:val="23"/>
          <w:szCs w:val="23"/>
          <w:shd w:val="clear" w:color="auto" w:fill="FFFFFF"/>
        </w:rPr>
        <w:t>.</w:t>
      </w:r>
    </w:p>
    <w:p w14:paraId="4580BDF9" w14:textId="59F0BA75" w:rsidR="000C5135" w:rsidRPr="00D53F78" w:rsidRDefault="008258C4" w:rsidP="00D53F78">
      <w:pPr>
        <w:pStyle w:val="Heading1"/>
        <w:spacing w:line="480" w:lineRule="auto"/>
        <w:rPr>
          <w:rFonts w:ascii="Times New Roman" w:hAnsi="Times New Roman" w:cs="Times New Roman"/>
          <w:shd w:val="clear" w:color="auto" w:fill="FFFFFF"/>
        </w:rPr>
      </w:pPr>
      <w:bookmarkStart w:id="1" w:name="_Toc86402903"/>
      <w:r w:rsidRPr="00CC36A2">
        <w:rPr>
          <w:rFonts w:ascii="Times New Roman" w:hAnsi="Times New Roman" w:cs="Times New Roman"/>
          <w:shd w:val="clear" w:color="auto" w:fill="FFFFFF"/>
        </w:rPr>
        <w:lastRenderedPageBreak/>
        <w:t>Motivation</w:t>
      </w:r>
      <w:bookmarkEnd w:id="1"/>
    </w:p>
    <w:p w14:paraId="752798D7" w14:textId="390442FC" w:rsidR="00136CED" w:rsidRPr="00D53F78" w:rsidRDefault="0062796B" w:rsidP="00D53F78">
      <w:pPr>
        <w:spacing w:line="480" w:lineRule="auto"/>
        <w:ind w:firstLine="72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 xml:space="preserve">We seek to identify a dataset of (bidirectionally) linked repositories and papers </w:t>
      </w:r>
      <w:r w:rsidR="00213FBA" w:rsidRPr="00CC36A2">
        <w:rPr>
          <w:rFonts w:ascii="Times New Roman" w:hAnsi="Times New Roman" w:cs="Times New Roman"/>
          <w:color w:val="000000" w:themeColor="text1"/>
          <w:sz w:val="23"/>
          <w:szCs w:val="23"/>
          <w:shd w:val="clear" w:color="auto" w:fill="FFFFFF"/>
        </w:rPr>
        <w:t>to</w:t>
      </w:r>
      <w:r w:rsidRPr="00CC36A2">
        <w:rPr>
          <w:rFonts w:ascii="Times New Roman" w:hAnsi="Times New Roman" w:cs="Times New Roman"/>
          <w:color w:val="000000" w:themeColor="text1"/>
          <w:sz w:val="23"/>
          <w:szCs w:val="23"/>
          <w:shd w:val="clear" w:color="auto" w:fill="FFFFFF"/>
        </w:rPr>
        <w:t xml:space="preserve"> </w:t>
      </w:r>
      <w:r w:rsidR="00AA4A08" w:rsidRPr="00CC36A2">
        <w:rPr>
          <w:rFonts w:ascii="Times New Roman" w:hAnsi="Times New Roman" w:cs="Times New Roman"/>
          <w:color w:val="000000" w:themeColor="text1"/>
          <w:sz w:val="23"/>
          <w:szCs w:val="23"/>
          <w:shd w:val="clear" w:color="auto" w:fill="FFFFFF"/>
        </w:rPr>
        <w:t>uncover the potential indirect effects of papers on repositories. We will examine the distribution of original repository citations from papers that cite a linked paper. We intend to analyze how papers cite repositories and other papers, and whether this relationship changes for different fields of study and popularity of the cited artifact. Finally, we intend to examine the evolution of how papers have began citing repositories in addition to other papers. During our analysis we hope to find additional questions that explain these sought indirect effects.</w:t>
      </w:r>
    </w:p>
    <w:p w14:paraId="1EA8BCB1" w14:textId="7BB53EE8" w:rsidR="00B875C9" w:rsidRPr="00CC36A2" w:rsidRDefault="00136CED" w:rsidP="00D53F78">
      <w:pPr>
        <w:pStyle w:val="Heading1"/>
        <w:spacing w:line="480" w:lineRule="auto"/>
        <w:rPr>
          <w:rFonts w:ascii="Times New Roman" w:hAnsi="Times New Roman" w:cs="Times New Roman"/>
        </w:rPr>
      </w:pPr>
      <w:bookmarkStart w:id="2" w:name="_Toc86402904"/>
      <w:r w:rsidRPr="00CC36A2">
        <w:rPr>
          <w:rFonts w:ascii="Times New Roman" w:hAnsi="Times New Roman" w:cs="Times New Roman"/>
        </w:rPr>
        <w:t>Related Literature</w:t>
      </w:r>
      <w:bookmarkEnd w:id="2"/>
    </w:p>
    <w:p w14:paraId="4382F5EE" w14:textId="2DE23FBB" w:rsidR="00B875C9" w:rsidRPr="00CC36A2" w:rsidRDefault="00163F0E" w:rsidP="00D53F78">
      <w:pPr>
        <w:pStyle w:val="Heading2"/>
        <w:spacing w:line="480" w:lineRule="auto"/>
        <w:rPr>
          <w:rFonts w:ascii="Times New Roman" w:hAnsi="Times New Roman" w:cs="Times New Roman"/>
          <w:shd w:val="clear" w:color="auto" w:fill="FFFFFF"/>
        </w:rPr>
      </w:pPr>
      <w:bookmarkStart w:id="3" w:name="_Toc86402905"/>
      <w:r w:rsidRPr="00CC36A2">
        <w:rPr>
          <w:rFonts w:ascii="Times New Roman" w:hAnsi="Times New Roman" w:cs="Times New Roman"/>
          <w:shd w:val="clear" w:color="auto" w:fill="FFFFFF"/>
        </w:rPr>
        <w:t>Obtaining a sample:</w:t>
      </w:r>
      <w:bookmarkEnd w:id="3"/>
    </w:p>
    <w:p w14:paraId="5F5D63BD" w14:textId="2B25AC48" w:rsidR="001D3AE5" w:rsidRPr="00D53F78" w:rsidRDefault="001D3AE5" w:rsidP="00D53F78">
      <w:pPr>
        <w:spacing w:line="480" w:lineRule="auto"/>
        <w:ind w:firstLine="72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 xml:space="preserve">Using a sample </w:t>
      </w:r>
      <w:r w:rsidR="007507EB" w:rsidRPr="00CC36A2">
        <w:rPr>
          <w:rFonts w:ascii="Times New Roman" w:hAnsi="Times New Roman" w:cs="Times New Roman"/>
          <w:color w:val="000000" w:themeColor="text1"/>
          <w:sz w:val="23"/>
          <w:szCs w:val="23"/>
          <w:shd w:val="clear" w:color="auto" w:fill="FFFFFF"/>
        </w:rPr>
        <w:t>from GitHub has many pros: the convenience of the GitHub Archive a</w:t>
      </w:r>
      <w:r w:rsidR="004A1BE8">
        <w:rPr>
          <w:rFonts w:ascii="Times New Roman" w:hAnsi="Times New Roman" w:cs="Times New Roman"/>
          <w:color w:val="000000" w:themeColor="text1"/>
          <w:sz w:val="23"/>
          <w:szCs w:val="23"/>
          <w:shd w:val="clear" w:color="auto" w:fill="FFFFFF"/>
        </w:rPr>
        <w:t>s a</w:t>
      </w:r>
      <w:r w:rsidR="007507EB" w:rsidRPr="00CC36A2">
        <w:rPr>
          <w:rFonts w:ascii="Times New Roman" w:hAnsi="Times New Roman" w:cs="Times New Roman"/>
          <w:color w:val="000000" w:themeColor="text1"/>
          <w:sz w:val="23"/>
          <w:szCs w:val="23"/>
          <w:shd w:val="clear" w:color="auto" w:fill="FFFFFF"/>
        </w:rPr>
        <w:t xml:space="preserve"> data source, the large quantity and variety of information, and importantly prior work that helps avoid pitfalls in working without GitHub data. </w:t>
      </w:r>
      <w:proofErr w:type="spellStart"/>
      <w:r w:rsidR="007507EB" w:rsidRPr="00CC36A2">
        <w:rPr>
          <w:rFonts w:ascii="Times New Roman" w:hAnsi="Times New Roman" w:cs="Times New Roman"/>
          <w:color w:val="000000" w:themeColor="text1"/>
          <w:sz w:val="23"/>
          <w:szCs w:val="23"/>
          <w:shd w:val="clear" w:color="auto" w:fill="FFFFFF"/>
        </w:rPr>
        <w:t>Kalliamvakou</w:t>
      </w:r>
      <w:proofErr w:type="spellEnd"/>
      <w:r w:rsidR="00CC36A2">
        <w:rPr>
          <w:rFonts w:ascii="Times New Roman" w:hAnsi="Times New Roman" w:cs="Times New Roman"/>
          <w:color w:val="000000" w:themeColor="text1"/>
          <w:sz w:val="23"/>
          <w:szCs w:val="23"/>
          <w:shd w:val="clear" w:color="auto" w:fill="FFFFFF"/>
        </w:rPr>
        <w:t xml:space="preserve"> </w:t>
      </w:r>
      <w:r w:rsidR="00CC36A2" w:rsidRPr="003428EC">
        <w:rPr>
          <w:rFonts w:ascii="Times New Roman" w:hAnsi="Times New Roman" w:cs="Times New Roman"/>
          <w:i/>
          <w:iCs/>
          <w:color w:val="000000" w:themeColor="text1"/>
          <w:sz w:val="23"/>
          <w:szCs w:val="23"/>
          <w:shd w:val="clear" w:color="auto" w:fill="FFFFFF"/>
        </w:rPr>
        <w:t>et al.</w:t>
      </w:r>
      <w:r w:rsidR="007507EB" w:rsidRPr="003428EC">
        <w:rPr>
          <w:rFonts w:ascii="Times New Roman" w:hAnsi="Times New Roman" w:cs="Times New Roman"/>
          <w:i/>
          <w:iCs/>
          <w:color w:val="000000" w:themeColor="text1"/>
          <w:sz w:val="23"/>
          <w:szCs w:val="23"/>
          <w:shd w:val="clear" w:color="auto" w:fill="FFFFFF"/>
        </w:rPr>
        <w:t xml:space="preserve"> </w:t>
      </w:r>
      <w:r w:rsidR="007507EB" w:rsidRPr="00CC36A2">
        <w:rPr>
          <w:rFonts w:ascii="Times New Roman" w:hAnsi="Times New Roman" w:cs="Times New Roman"/>
          <w:color w:val="000000" w:themeColor="text1"/>
          <w:sz w:val="23"/>
          <w:szCs w:val="23"/>
          <w:shd w:val="clear" w:color="auto" w:fill="FFFFFF"/>
        </w:rPr>
        <w:t>[</w:t>
      </w:r>
      <w:r w:rsidR="00CC36A2" w:rsidRPr="00CC36A2">
        <w:rPr>
          <w:rFonts w:ascii="Times New Roman" w:hAnsi="Times New Roman" w:cs="Times New Roman"/>
          <w:color w:val="000000" w:themeColor="text1"/>
          <w:sz w:val="23"/>
          <w:szCs w:val="23"/>
          <w:shd w:val="clear" w:color="auto" w:fill="FFFFFF"/>
        </w:rPr>
        <w:t>7</w:t>
      </w:r>
      <w:r w:rsidR="007507EB" w:rsidRPr="00CC36A2">
        <w:rPr>
          <w:rFonts w:ascii="Times New Roman" w:hAnsi="Times New Roman" w:cs="Times New Roman"/>
          <w:color w:val="000000" w:themeColor="text1"/>
          <w:sz w:val="23"/>
          <w:szCs w:val="23"/>
          <w:shd w:val="clear" w:color="auto" w:fill="FFFFFF"/>
        </w:rPr>
        <w:t>] help</w:t>
      </w:r>
      <w:r w:rsidR="00CC36A2">
        <w:rPr>
          <w:rFonts w:ascii="Times New Roman" w:hAnsi="Times New Roman" w:cs="Times New Roman"/>
          <w:color w:val="000000" w:themeColor="text1"/>
          <w:sz w:val="23"/>
          <w:szCs w:val="23"/>
          <w:shd w:val="clear" w:color="auto" w:fill="FFFFFF"/>
        </w:rPr>
        <w:t xml:space="preserve"> </w:t>
      </w:r>
      <w:r w:rsidR="007507EB" w:rsidRPr="00CC36A2">
        <w:rPr>
          <w:rFonts w:ascii="Times New Roman" w:hAnsi="Times New Roman" w:cs="Times New Roman"/>
          <w:color w:val="000000" w:themeColor="text1"/>
          <w:sz w:val="23"/>
          <w:szCs w:val="23"/>
          <w:shd w:val="clear" w:color="auto" w:fill="FFFFFF"/>
        </w:rPr>
        <w:t>researchers identify some of these pitfalls, such as knowing not all repositories are full projects or exist on GitHub in combination with some other platform. It is important to fully understand the sample one chooses to work with in all its facets.</w:t>
      </w:r>
      <w:r w:rsidR="00163F0E" w:rsidRPr="00CC36A2">
        <w:rPr>
          <w:rFonts w:ascii="Times New Roman" w:hAnsi="Times New Roman" w:cs="Times New Roman"/>
          <w:color w:val="000000" w:themeColor="text1"/>
          <w:sz w:val="23"/>
          <w:szCs w:val="23"/>
          <w:shd w:val="clear" w:color="auto" w:fill="FFFFFF"/>
        </w:rPr>
        <w:t xml:space="preserve"> More specific to our stated research question is the selection of a sample of papers traceable to repositories. </w:t>
      </w:r>
      <w:r w:rsidR="00CC36A2" w:rsidRPr="00CC36A2">
        <w:rPr>
          <w:rFonts w:ascii="Times New Roman" w:hAnsi="Times New Roman" w:cs="Times New Roman"/>
          <w:color w:val="000000" w:themeColor="text1"/>
          <w:sz w:val="23"/>
          <w:szCs w:val="23"/>
          <w:shd w:val="clear" w:color="auto" w:fill="FFFFFF"/>
        </w:rPr>
        <w:t xml:space="preserve">In two related studies, to </w:t>
      </w:r>
      <w:r w:rsidR="00163F0E" w:rsidRPr="00CC36A2">
        <w:rPr>
          <w:rFonts w:ascii="Times New Roman" w:hAnsi="Times New Roman" w:cs="Times New Roman"/>
          <w:color w:val="000000" w:themeColor="text1"/>
          <w:sz w:val="23"/>
          <w:szCs w:val="23"/>
          <w:shd w:val="clear" w:color="auto" w:fill="FFFFFF"/>
        </w:rPr>
        <w:t>obtain a sample of 20000 README files, the authors used regular expressions to match paper-link-appearing text objects</w:t>
      </w:r>
      <w:r w:rsidR="00CC36A2" w:rsidRPr="00CC36A2">
        <w:rPr>
          <w:rFonts w:ascii="Times New Roman" w:hAnsi="Times New Roman" w:cs="Times New Roman"/>
          <w:color w:val="000000" w:themeColor="text1"/>
          <w:sz w:val="23"/>
          <w:szCs w:val="23"/>
          <w:shd w:val="clear" w:color="auto" w:fill="FFFFFF"/>
        </w:rPr>
        <w:t xml:space="preserve"> [5, 1</w:t>
      </w:r>
      <w:r w:rsidR="00D53F78">
        <w:rPr>
          <w:rFonts w:ascii="Times New Roman" w:hAnsi="Times New Roman" w:cs="Times New Roman"/>
          <w:color w:val="000000" w:themeColor="text1"/>
          <w:sz w:val="23"/>
          <w:szCs w:val="23"/>
          <w:shd w:val="clear" w:color="auto" w:fill="FFFFFF"/>
        </w:rPr>
        <w:t>7</w:t>
      </w:r>
      <w:r w:rsidR="00CC36A2" w:rsidRPr="00CC36A2">
        <w:rPr>
          <w:rFonts w:ascii="Times New Roman" w:hAnsi="Times New Roman" w:cs="Times New Roman"/>
          <w:color w:val="000000" w:themeColor="text1"/>
          <w:sz w:val="23"/>
          <w:szCs w:val="23"/>
          <w:shd w:val="clear" w:color="auto" w:fill="FFFFFF"/>
        </w:rPr>
        <w:t>]</w:t>
      </w:r>
      <w:r w:rsidR="00163F0E" w:rsidRPr="00CC36A2">
        <w:rPr>
          <w:rFonts w:ascii="Times New Roman" w:hAnsi="Times New Roman" w:cs="Times New Roman"/>
          <w:color w:val="000000" w:themeColor="text1"/>
          <w:sz w:val="23"/>
          <w:szCs w:val="23"/>
          <w:shd w:val="clear" w:color="auto" w:fill="FFFFFF"/>
        </w:rPr>
        <w:t xml:space="preserve">. Then, a representative sample was taken from within this 20000 </w:t>
      </w:r>
      <w:r w:rsidR="004A1BE8">
        <w:rPr>
          <w:rFonts w:ascii="Times New Roman" w:hAnsi="Times New Roman" w:cs="Times New Roman"/>
          <w:color w:val="000000" w:themeColor="text1"/>
          <w:sz w:val="23"/>
          <w:szCs w:val="23"/>
          <w:shd w:val="clear" w:color="auto" w:fill="FFFFFF"/>
        </w:rPr>
        <w:t>and</w:t>
      </w:r>
      <w:r w:rsidR="00163F0E" w:rsidRPr="00CC36A2">
        <w:rPr>
          <w:rFonts w:ascii="Times New Roman" w:hAnsi="Times New Roman" w:cs="Times New Roman"/>
          <w:color w:val="000000" w:themeColor="text1"/>
          <w:sz w:val="23"/>
          <w:szCs w:val="23"/>
          <w:shd w:val="clear" w:color="auto" w:fill="FFFFFF"/>
        </w:rPr>
        <w:t xml:space="preserve"> links were tested for validity. This data set is available for future use [</w:t>
      </w:r>
      <w:r w:rsidR="00CC36A2" w:rsidRPr="00CC36A2">
        <w:rPr>
          <w:rFonts w:ascii="Times New Roman" w:hAnsi="Times New Roman" w:cs="Times New Roman"/>
          <w:color w:val="000000" w:themeColor="text1"/>
          <w:sz w:val="23"/>
          <w:szCs w:val="23"/>
          <w:shd w:val="clear" w:color="auto" w:fill="FFFFFF"/>
        </w:rPr>
        <w:t>3</w:t>
      </w:r>
      <w:r w:rsidR="00163F0E" w:rsidRPr="00CC36A2">
        <w:rPr>
          <w:rFonts w:ascii="Times New Roman" w:hAnsi="Times New Roman" w:cs="Times New Roman"/>
          <w:color w:val="000000" w:themeColor="text1"/>
          <w:sz w:val="23"/>
          <w:szCs w:val="23"/>
          <w:shd w:val="clear" w:color="auto" w:fill="FFFFFF"/>
        </w:rPr>
        <w:t xml:space="preserve">]. Entitled “paper2repo” a GitHub repository recommender uses machine learning to recommend users with repositories that are </w:t>
      </w:r>
      <w:r w:rsidR="00CC36A2" w:rsidRPr="00CC36A2">
        <w:rPr>
          <w:rFonts w:ascii="Times New Roman" w:hAnsi="Times New Roman" w:cs="Times New Roman"/>
          <w:color w:val="000000" w:themeColor="text1"/>
          <w:sz w:val="23"/>
          <w:szCs w:val="23"/>
          <w:shd w:val="clear" w:color="auto" w:fill="FFFFFF"/>
        </w:rPr>
        <w:t>like</w:t>
      </w:r>
      <w:r w:rsidR="00163F0E" w:rsidRPr="00CC36A2">
        <w:rPr>
          <w:rFonts w:ascii="Times New Roman" w:hAnsi="Times New Roman" w:cs="Times New Roman"/>
          <w:color w:val="000000" w:themeColor="text1"/>
          <w:sz w:val="23"/>
          <w:szCs w:val="23"/>
          <w:shd w:val="clear" w:color="auto" w:fill="FFFFFF"/>
        </w:rPr>
        <w:t xml:space="preserve"> a chosen paper on an academic search system such as Microsoft Academic</w:t>
      </w:r>
      <w:r w:rsidR="00CC36A2" w:rsidRPr="00CC36A2">
        <w:rPr>
          <w:rFonts w:ascii="Times New Roman" w:hAnsi="Times New Roman" w:cs="Times New Roman"/>
          <w:color w:val="000000" w:themeColor="text1"/>
          <w:sz w:val="23"/>
          <w:szCs w:val="23"/>
          <w:shd w:val="clear" w:color="auto" w:fill="FFFFFF"/>
        </w:rPr>
        <w:t xml:space="preserve"> [1</w:t>
      </w:r>
      <w:r w:rsidR="00D53F78">
        <w:rPr>
          <w:rFonts w:ascii="Times New Roman" w:hAnsi="Times New Roman" w:cs="Times New Roman"/>
          <w:color w:val="000000" w:themeColor="text1"/>
          <w:sz w:val="23"/>
          <w:szCs w:val="23"/>
          <w:shd w:val="clear" w:color="auto" w:fill="FFFFFF"/>
        </w:rPr>
        <w:t>3</w:t>
      </w:r>
      <w:r w:rsidR="00CC36A2" w:rsidRPr="00CC36A2">
        <w:rPr>
          <w:rFonts w:ascii="Times New Roman" w:hAnsi="Times New Roman" w:cs="Times New Roman"/>
          <w:color w:val="000000" w:themeColor="text1"/>
          <w:sz w:val="23"/>
          <w:szCs w:val="23"/>
          <w:shd w:val="clear" w:color="auto" w:fill="FFFFFF"/>
        </w:rPr>
        <w:t>]</w:t>
      </w:r>
      <w:r w:rsidR="00163F0E" w:rsidRPr="00CC36A2">
        <w:rPr>
          <w:rFonts w:ascii="Times New Roman" w:hAnsi="Times New Roman" w:cs="Times New Roman"/>
          <w:color w:val="000000" w:themeColor="text1"/>
          <w:sz w:val="23"/>
          <w:szCs w:val="23"/>
          <w:shd w:val="clear" w:color="auto" w:fill="FFFFFF"/>
        </w:rPr>
        <w:t xml:space="preserve">. However, this doesn’t necessarily give the repositories used by the authors of the paper itself, which is problematic for the type of analysis we </w:t>
      </w:r>
      <w:r w:rsidR="00163F0E" w:rsidRPr="00CC36A2">
        <w:rPr>
          <w:rFonts w:ascii="Times New Roman" w:hAnsi="Times New Roman" w:cs="Times New Roman"/>
          <w:color w:val="000000" w:themeColor="text1"/>
          <w:sz w:val="23"/>
          <w:szCs w:val="23"/>
          <w:shd w:val="clear" w:color="auto" w:fill="FFFFFF"/>
        </w:rPr>
        <w:lastRenderedPageBreak/>
        <w:t>want to carry out. Another method to obtain a sample was to take all links from papers to repositories from Microsoft Academic Graph classified as primary and belonging to computer science, resulting in collection of around 5000 at time of publication links, of which about three-fifths were downloadable [</w:t>
      </w:r>
      <w:r w:rsidR="00CC36A2" w:rsidRPr="00CC36A2">
        <w:rPr>
          <w:rFonts w:ascii="Times New Roman" w:hAnsi="Times New Roman" w:cs="Times New Roman"/>
          <w:color w:val="000000" w:themeColor="text1"/>
          <w:sz w:val="23"/>
          <w:szCs w:val="23"/>
          <w:shd w:val="clear" w:color="auto" w:fill="FFFFFF"/>
        </w:rPr>
        <w:t>2</w:t>
      </w:r>
      <w:r w:rsidR="00163F0E" w:rsidRPr="00CC36A2">
        <w:rPr>
          <w:rFonts w:ascii="Times New Roman" w:hAnsi="Times New Roman" w:cs="Times New Roman"/>
          <w:color w:val="000000" w:themeColor="text1"/>
          <w:sz w:val="23"/>
          <w:szCs w:val="23"/>
          <w:shd w:val="clear" w:color="auto" w:fill="FFFFFF"/>
        </w:rPr>
        <w:t xml:space="preserve">]. An effort aimed at collecting machine learning projects and their related papers has been cultivated on the site </w:t>
      </w:r>
      <w:hyperlink r:id="rId9" w:history="1">
        <w:r w:rsidR="00163F0E" w:rsidRPr="00CC36A2">
          <w:rPr>
            <w:rStyle w:val="Hyperlink"/>
            <w:rFonts w:ascii="Times New Roman" w:hAnsi="Times New Roman" w:cs="Times New Roman"/>
            <w:sz w:val="23"/>
            <w:szCs w:val="23"/>
            <w:shd w:val="clear" w:color="auto" w:fill="FFFFFF"/>
          </w:rPr>
          <w:t>paperswithcode.com</w:t>
        </w:r>
      </w:hyperlink>
      <w:r w:rsidR="00163F0E" w:rsidRPr="00CC36A2">
        <w:rPr>
          <w:rFonts w:ascii="Times New Roman" w:hAnsi="Times New Roman" w:cs="Times New Roman"/>
          <w:color w:val="000000" w:themeColor="text1"/>
          <w:sz w:val="23"/>
          <w:szCs w:val="23"/>
          <w:shd w:val="clear" w:color="auto" w:fill="FFFFFF"/>
        </w:rPr>
        <w:t xml:space="preserve"> [</w:t>
      </w:r>
      <w:r w:rsidR="00CC36A2">
        <w:rPr>
          <w:rFonts w:ascii="Times New Roman" w:hAnsi="Times New Roman" w:cs="Times New Roman"/>
          <w:color w:val="000000" w:themeColor="text1"/>
          <w:sz w:val="23"/>
          <w:szCs w:val="23"/>
          <w:shd w:val="clear" w:color="auto" w:fill="FFFFFF"/>
        </w:rPr>
        <w:t>10</w:t>
      </w:r>
      <w:r w:rsidR="00163F0E" w:rsidRPr="00CC36A2">
        <w:rPr>
          <w:rFonts w:ascii="Times New Roman" w:hAnsi="Times New Roman" w:cs="Times New Roman"/>
          <w:color w:val="000000" w:themeColor="text1"/>
          <w:sz w:val="23"/>
          <w:szCs w:val="23"/>
          <w:shd w:val="clear" w:color="auto" w:fill="FFFFFF"/>
        </w:rPr>
        <w:t>]</w:t>
      </w:r>
      <w:r w:rsidR="0062796B" w:rsidRPr="00CC36A2">
        <w:rPr>
          <w:rFonts w:ascii="Times New Roman" w:hAnsi="Times New Roman" w:cs="Times New Roman"/>
          <w:color w:val="000000" w:themeColor="text1"/>
          <w:sz w:val="23"/>
          <w:szCs w:val="23"/>
          <w:shd w:val="clear" w:color="auto" w:fill="FFFFFF"/>
        </w:rPr>
        <w:t>. This site is another potential source for accurate links between repositories and papers.</w:t>
      </w:r>
    </w:p>
    <w:p w14:paraId="437C229D" w14:textId="696B0BE0" w:rsidR="005F0784" w:rsidRPr="00CC36A2" w:rsidRDefault="00AA4A08" w:rsidP="00D53F78">
      <w:pPr>
        <w:pStyle w:val="Heading2"/>
        <w:spacing w:line="480" w:lineRule="auto"/>
        <w:rPr>
          <w:rFonts w:ascii="Times New Roman" w:hAnsi="Times New Roman" w:cs="Times New Roman"/>
          <w:shd w:val="clear" w:color="auto" w:fill="FFFFFF"/>
        </w:rPr>
      </w:pPr>
      <w:bookmarkStart w:id="4" w:name="_Toc86402906"/>
      <w:r w:rsidRPr="00CC36A2">
        <w:rPr>
          <w:rFonts w:ascii="Times New Roman" w:hAnsi="Times New Roman" w:cs="Times New Roman"/>
          <w:shd w:val="clear" w:color="auto" w:fill="FFFFFF"/>
        </w:rPr>
        <w:t xml:space="preserve">Studies and analysis </w:t>
      </w:r>
      <w:r w:rsidR="005F0784" w:rsidRPr="00CC36A2">
        <w:rPr>
          <w:rFonts w:ascii="Times New Roman" w:hAnsi="Times New Roman" w:cs="Times New Roman"/>
          <w:shd w:val="clear" w:color="auto" w:fill="FFFFFF"/>
        </w:rPr>
        <w:t>on traceability of scientific artifacts:</w:t>
      </w:r>
      <w:bookmarkEnd w:id="4"/>
    </w:p>
    <w:p w14:paraId="3DAD7956" w14:textId="35532C9B" w:rsidR="00853C68" w:rsidRPr="00CC36A2" w:rsidRDefault="00231F01" w:rsidP="00D53F78">
      <w:pPr>
        <w:spacing w:line="480" w:lineRule="auto"/>
        <w:ind w:firstLine="36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Our research question falls squarely in the</w:t>
      </w:r>
      <w:r w:rsidR="00800252" w:rsidRPr="00CC36A2">
        <w:rPr>
          <w:rFonts w:ascii="Times New Roman" w:hAnsi="Times New Roman" w:cs="Times New Roman"/>
          <w:color w:val="000000" w:themeColor="text1"/>
          <w:sz w:val="23"/>
          <w:szCs w:val="23"/>
          <w:shd w:val="clear" w:color="auto" w:fill="FFFFFF"/>
        </w:rPr>
        <w:t xml:space="preserve"> </w:t>
      </w:r>
      <w:r w:rsidR="004A1BE8">
        <w:rPr>
          <w:rFonts w:ascii="Times New Roman" w:hAnsi="Times New Roman" w:cs="Times New Roman"/>
          <w:color w:val="000000" w:themeColor="text1"/>
          <w:sz w:val="23"/>
          <w:szCs w:val="23"/>
          <w:shd w:val="clear" w:color="auto" w:fill="FFFFFF"/>
        </w:rPr>
        <w:t>emerging</w:t>
      </w:r>
      <w:r w:rsidR="004A1BE8" w:rsidRPr="00CC36A2">
        <w:rPr>
          <w:rFonts w:ascii="Times New Roman" w:hAnsi="Times New Roman" w:cs="Times New Roman"/>
          <w:color w:val="000000" w:themeColor="text1"/>
          <w:sz w:val="23"/>
          <w:szCs w:val="23"/>
          <w:shd w:val="clear" w:color="auto" w:fill="FFFFFF"/>
        </w:rPr>
        <w:t xml:space="preserve"> </w:t>
      </w:r>
      <w:r w:rsidRPr="00CC36A2">
        <w:rPr>
          <w:rFonts w:ascii="Times New Roman" w:hAnsi="Times New Roman" w:cs="Times New Roman"/>
          <w:color w:val="000000" w:themeColor="text1"/>
          <w:sz w:val="23"/>
          <w:szCs w:val="23"/>
          <w:shd w:val="clear" w:color="auto" w:fill="FFFFFF"/>
        </w:rPr>
        <w:t xml:space="preserve">zone of traceability of scientific artifacts. Much of the prior research </w:t>
      </w:r>
      <w:r w:rsidR="004A1BE8">
        <w:rPr>
          <w:rFonts w:ascii="Times New Roman" w:hAnsi="Times New Roman" w:cs="Times New Roman"/>
          <w:color w:val="000000" w:themeColor="text1"/>
          <w:sz w:val="23"/>
          <w:szCs w:val="23"/>
          <w:shd w:val="clear" w:color="auto" w:fill="FFFFFF"/>
        </w:rPr>
        <w:t xml:space="preserve">here </w:t>
      </w:r>
      <w:r w:rsidRPr="00CC36A2">
        <w:rPr>
          <w:rFonts w:ascii="Times New Roman" w:hAnsi="Times New Roman" w:cs="Times New Roman"/>
          <w:color w:val="000000" w:themeColor="text1"/>
          <w:sz w:val="23"/>
          <w:szCs w:val="23"/>
          <w:shd w:val="clear" w:color="auto" w:fill="FFFFFF"/>
        </w:rPr>
        <w:t xml:space="preserve">also looks at links inside of GitHub. Prana </w:t>
      </w:r>
      <w:r w:rsidRPr="003428EC">
        <w:rPr>
          <w:rFonts w:ascii="Times New Roman" w:hAnsi="Times New Roman" w:cs="Times New Roman"/>
          <w:i/>
          <w:iCs/>
          <w:color w:val="000000" w:themeColor="text1"/>
          <w:sz w:val="23"/>
          <w:szCs w:val="23"/>
          <w:shd w:val="clear" w:color="auto" w:fill="FFFFFF"/>
        </w:rPr>
        <w:t>et al.</w:t>
      </w:r>
      <w:r w:rsidRPr="00CC36A2">
        <w:rPr>
          <w:rFonts w:ascii="Times New Roman" w:hAnsi="Times New Roman" w:cs="Times New Roman"/>
          <w:color w:val="000000" w:themeColor="text1"/>
          <w:sz w:val="23"/>
          <w:szCs w:val="23"/>
          <w:shd w:val="clear" w:color="auto" w:fill="FFFFFF"/>
        </w:rPr>
        <w:t xml:space="preserve"> [</w:t>
      </w:r>
      <w:r w:rsidR="00CC36A2">
        <w:rPr>
          <w:rFonts w:ascii="Times New Roman" w:hAnsi="Times New Roman" w:cs="Times New Roman"/>
          <w:color w:val="000000" w:themeColor="text1"/>
          <w:sz w:val="23"/>
          <w:szCs w:val="23"/>
          <w:shd w:val="clear" w:color="auto" w:fill="FFFFFF"/>
        </w:rPr>
        <w:t>11</w:t>
      </w:r>
      <w:r w:rsidRPr="00CC36A2">
        <w:rPr>
          <w:rFonts w:ascii="Times New Roman" w:hAnsi="Times New Roman" w:cs="Times New Roman"/>
          <w:color w:val="000000" w:themeColor="text1"/>
          <w:sz w:val="23"/>
          <w:szCs w:val="23"/>
          <w:shd w:val="clear" w:color="auto" w:fill="FFFFFF"/>
        </w:rPr>
        <w:t>] categorize the contents of README files systematically by first manually labelling and then automatically classifying different sections of README files. One of the section</w:t>
      </w:r>
      <w:r w:rsidR="00072055" w:rsidRPr="00CC36A2">
        <w:rPr>
          <w:rFonts w:ascii="Times New Roman" w:hAnsi="Times New Roman" w:cs="Times New Roman"/>
          <w:color w:val="000000" w:themeColor="text1"/>
          <w:sz w:val="23"/>
          <w:szCs w:val="23"/>
          <w:shd w:val="clear" w:color="auto" w:fill="FFFFFF"/>
        </w:rPr>
        <w:t>s</w:t>
      </w:r>
      <w:r w:rsidRPr="00CC36A2">
        <w:rPr>
          <w:rFonts w:ascii="Times New Roman" w:hAnsi="Times New Roman" w:cs="Times New Roman"/>
          <w:color w:val="000000" w:themeColor="text1"/>
          <w:sz w:val="23"/>
          <w:szCs w:val="23"/>
          <w:shd w:val="clear" w:color="auto" w:fill="FFFFFF"/>
        </w:rPr>
        <w:t xml:space="preserve"> labelled “References” includes external links out of the repository which is of interest when trying to identify links to papers from repositories. The aptly titled paper by Hata </w:t>
      </w:r>
      <w:r w:rsidRPr="003428EC">
        <w:rPr>
          <w:rFonts w:ascii="Times New Roman" w:hAnsi="Times New Roman" w:cs="Times New Roman"/>
          <w:i/>
          <w:iCs/>
          <w:color w:val="000000" w:themeColor="text1"/>
          <w:sz w:val="23"/>
          <w:szCs w:val="23"/>
          <w:shd w:val="clear" w:color="auto" w:fill="FFFFFF"/>
        </w:rPr>
        <w:t>et al.</w:t>
      </w:r>
      <w:r w:rsidRPr="00CC36A2">
        <w:rPr>
          <w:rFonts w:ascii="Times New Roman" w:hAnsi="Times New Roman" w:cs="Times New Roman"/>
          <w:color w:val="000000" w:themeColor="text1"/>
          <w:sz w:val="23"/>
          <w:szCs w:val="23"/>
          <w:shd w:val="clear" w:color="auto" w:fill="FFFFFF"/>
        </w:rPr>
        <w:t xml:space="preserve"> </w:t>
      </w:r>
      <w:r w:rsidR="00800252" w:rsidRPr="00CC36A2">
        <w:rPr>
          <w:rFonts w:ascii="Times New Roman" w:hAnsi="Times New Roman" w:cs="Times New Roman"/>
          <w:color w:val="000000" w:themeColor="text1"/>
          <w:sz w:val="23"/>
          <w:szCs w:val="23"/>
          <w:shd w:val="clear" w:color="auto" w:fill="FFFFFF"/>
        </w:rPr>
        <w:t>is one of the first to explore links between papers and repositories. The software domain was categorized, evolution of links analyzed</w:t>
      </w:r>
      <w:r w:rsidR="00BB36BD" w:rsidRPr="00CC36A2">
        <w:rPr>
          <w:rFonts w:ascii="Times New Roman" w:hAnsi="Times New Roman" w:cs="Times New Roman"/>
          <w:color w:val="000000" w:themeColor="text1"/>
          <w:sz w:val="23"/>
          <w:szCs w:val="23"/>
          <w:shd w:val="clear" w:color="auto" w:fill="FFFFFF"/>
        </w:rPr>
        <w:t xml:space="preserve"> (link maintenance)</w:t>
      </w:r>
      <w:r w:rsidR="00800252" w:rsidRPr="00CC36A2">
        <w:rPr>
          <w:rFonts w:ascii="Times New Roman" w:hAnsi="Times New Roman" w:cs="Times New Roman"/>
          <w:color w:val="000000" w:themeColor="text1"/>
          <w:sz w:val="23"/>
          <w:szCs w:val="23"/>
          <w:shd w:val="clear" w:color="auto" w:fill="FFFFFF"/>
        </w:rPr>
        <w:t xml:space="preserve">, and potential bidirectional links categorized. These bidirectional links are of particular interest, as they are closely related to </w:t>
      </w:r>
      <w:r w:rsidR="00BB36BD" w:rsidRPr="00CC36A2">
        <w:rPr>
          <w:rFonts w:ascii="Times New Roman" w:hAnsi="Times New Roman" w:cs="Times New Roman"/>
          <w:color w:val="000000" w:themeColor="text1"/>
          <w:sz w:val="23"/>
          <w:szCs w:val="23"/>
          <w:shd w:val="clear" w:color="auto" w:fill="FFFFFF"/>
        </w:rPr>
        <w:t xml:space="preserve">one of our potential metrics for indirect influence. </w:t>
      </w:r>
      <w:r w:rsidR="00CC36A2" w:rsidRPr="00CC36A2">
        <w:rPr>
          <w:rFonts w:ascii="Times New Roman" w:hAnsi="Times New Roman" w:cs="Times New Roman"/>
          <w:color w:val="000000" w:themeColor="text1"/>
          <w:sz w:val="23"/>
          <w:szCs w:val="23"/>
          <w:shd w:val="clear" w:color="auto" w:fill="FFFFFF"/>
        </w:rPr>
        <w:t>T</w:t>
      </w:r>
      <w:r w:rsidR="00072055" w:rsidRPr="00CC36A2">
        <w:rPr>
          <w:rFonts w:ascii="Times New Roman" w:hAnsi="Times New Roman" w:cs="Times New Roman"/>
          <w:color w:val="000000" w:themeColor="text1"/>
          <w:sz w:val="23"/>
          <w:szCs w:val="23"/>
          <w:shd w:val="clear" w:color="auto" w:fill="FFFFFF"/>
        </w:rPr>
        <w:t>his bidirectionality was categorized by including links to papers that do and do not link back to their own repository, broken links (404 errors), and papers that do not link back to any repository. Links from academic papers link to GitHub most of the time, among all types of links</w:t>
      </w:r>
      <w:r w:rsidR="00CC36A2" w:rsidRPr="00CC36A2">
        <w:rPr>
          <w:rFonts w:ascii="Times New Roman" w:hAnsi="Times New Roman" w:cs="Times New Roman"/>
          <w:color w:val="000000" w:themeColor="text1"/>
          <w:sz w:val="23"/>
          <w:szCs w:val="23"/>
          <w:shd w:val="clear" w:color="auto" w:fill="FFFFFF"/>
        </w:rPr>
        <w:t xml:space="preserve"> [1</w:t>
      </w:r>
      <w:r w:rsidR="00D53F78">
        <w:rPr>
          <w:rFonts w:ascii="Times New Roman" w:hAnsi="Times New Roman" w:cs="Times New Roman"/>
          <w:color w:val="000000" w:themeColor="text1"/>
          <w:sz w:val="23"/>
          <w:szCs w:val="23"/>
          <w:shd w:val="clear" w:color="auto" w:fill="FFFFFF"/>
        </w:rPr>
        <w:t>7</w:t>
      </w:r>
      <w:r w:rsidR="00CC36A2" w:rsidRPr="00CC36A2">
        <w:rPr>
          <w:rFonts w:ascii="Times New Roman" w:hAnsi="Times New Roman" w:cs="Times New Roman"/>
          <w:color w:val="000000" w:themeColor="text1"/>
          <w:sz w:val="23"/>
          <w:szCs w:val="23"/>
          <w:shd w:val="clear" w:color="auto" w:fill="FFFFFF"/>
        </w:rPr>
        <w:t>]</w:t>
      </w:r>
      <w:r w:rsidR="00072055" w:rsidRPr="00CC36A2">
        <w:rPr>
          <w:rFonts w:ascii="Times New Roman" w:hAnsi="Times New Roman" w:cs="Times New Roman"/>
          <w:color w:val="000000" w:themeColor="text1"/>
          <w:sz w:val="23"/>
          <w:szCs w:val="23"/>
          <w:shd w:val="clear" w:color="auto" w:fill="FFFFFF"/>
        </w:rPr>
        <w:t xml:space="preserve">. </w:t>
      </w:r>
    </w:p>
    <w:p w14:paraId="5747ADE3" w14:textId="77AC6067" w:rsidR="00C36261" w:rsidRPr="00CC36A2" w:rsidRDefault="00853C68" w:rsidP="00D53F78">
      <w:pPr>
        <w:spacing w:line="480" w:lineRule="auto"/>
        <w:ind w:firstLine="36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 xml:space="preserve">Numerous other relevant questions were investigated in </w:t>
      </w:r>
      <w:proofErr w:type="spellStart"/>
      <w:r w:rsidRPr="00CC36A2">
        <w:rPr>
          <w:rFonts w:ascii="Times New Roman" w:hAnsi="Times New Roman" w:cs="Times New Roman"/>
          <w:color w:val="000000" w:themeColor="text1"/>
          <w:sz w:val="23"/>
          <w:szCs w:val="23"/>
          <w:shd w:val="clear" w:color="auto" w:fill="FFFFFF"/>
        </w:rPr>
        <w:t>Wattanakrienkrai</w:t>
      </w:r>
      <w:proofErr w:type="spellEnd"/>
      <w:r w:rsidRPr="00CC36A2">
        <w:rPr>
          <w:rFonts w:ascii="Times New Roman" w:hAnsi="Times New Roman" w:cs="Times New Roman"/>
          <w:color w:val="000000" w:themeColor="text1"/>
          <w:sz w:val="23"/>
          <w:szCs w:val="23"/>
          <w:shd w:val="clear" w:color="auto" w:fill="FFFFFF"/>
        </w:rPr>
        <w:t xml:space="preserve"> </w:t>
      </w:r>
      <w:r w:rsidRPr="003428EC">
        <w:rPr>
          <w:rFonts w:ascii="Times New Roman" w:hAnsi="Times New Roman" w:cs="Times New Roman"/>
          <w:i/>
          <w:iCs/>
          <w:color w:val="000000" w:themeColor="text1"/>
          <w:sz w:val="23"/>
          <w:szCs w:val="23"/>
          <w:shd w:val="clear" w:color="auto" w:fill="FFFFFF"/>
        </w:rPr>
        <w:t>et al.</w:t>
      </w:r>
      <w:r w:rsidRPr="00CC36A2">
        <w:rPr>
          <w:rFonts w:ascii="Times New Roman" w:hAnsi="Times New Roman" w:cs="Times New Roman"/>
          <w:color w:val="000000" w:themeColor="text1"/>
          <w:sz w:val="23"/>
          <w:szCs w:val="23"/>
          <w:shd w:val="clear" w:color="auto" w:fill="FFFFFF"/>
        </w:rPr>
        <w:t xml:space="preserve"> [</w:t>
      </w:r>
      <w:r w:rsidR="00CC36A2" w:rsidRPr="00CC36A2">
        <w:rPr>
          <w:rFonts w:ascii="Times New Roman" w:hAnsi="Times New Roman" w:cs="Times New Roman"/>
          <w:color w:val="000000" w:themeColor="text1"/>
          <w:sz w:val="23"/>
          <w:szCs w:val="23"/>
          <w:shd w:val="clear" w:color="auto" w:fill="FFFFFF"/>
        </w:rPr>
        <w:t>1</w:t>
      </w:r>
      <w:r w:rsidR="00D53F78">
        <w:rPr>
          <w:rFonts w:ascii="Times New Roman" w:hAnsi="Times New Roman" w:cs="Times New Roman"/>
          <w:color w:val="000000" w:themeColor="text1"/>
          <w:sz w:val="23"/>
          <w:szCs w:val="23"/>
          <w:shd w:val="clear" w:color="auto" w:fill="FFFFFF"/>
        </w:rPr>
        <w:t>7</w:t>
      </w:r>
      <w:r w:rsidRPr="00CC36A2">
        <w:rPr>
          <w:rFonts w:ascii="Times New Roman" w:hAnsi="Times New Roman" w:cs="Times New Roman"/>
          <w:color w:val="000000" w:themeColor="text1"/>
          <w:sz w:val="23"/>
          <w:szCs w:val="23"/>
          <w:shd w:val="clear" w:color="auto" w:fill="FFFFFF"/>
        </w:rPr>
        <w:t>]. The number of repositories that link to papers has been estimated [</w:t>
      </w:r>
      <w:r w:rsidR="00CC36A2" w:rsidRPr="00CC36A2">
        <w:rPr>
          <w:rFonts w:ascii="Times New Roman" w:hAnsi="Times New Roman" w:cs="Times New Roman"/>
          <w:color w:val="000000" w:themeColor="text1"/>
          <w:sz w:val="23"/>
          <w:szCs w:val="23"/>
          <w:shd w:val="clear" w:color="auto" w:fill="FFFFFF"/>
        </w:rPr>
        <w:t>1</w:t>
      </w:r>
      <w:r w:rsidR="00D53F78">
        <w:rPr>
          <w:rFonts w:ascii="Times New Roman" w:hAnsi="Times New Roman" w:cs="Times New Roman"/>
          <w:color w:val="000000" w:themeColor="text1"/>
          <w:sz w:val="23"/>
          <w:szCs w:val="23"/>
          <w:shd w:val="clear" w:color="auto" w:fill="FFFFFF"/>
        </w:rPr>
        <w:t>7</w:t>
      </w:r>
      <w:r w:rsidRPr="00CC36A2">
        <w:rPr>
          <w:rFonts w:ascii="Times New Roman" w:hAnsi="Times New Roman" w:cs="Times New Roman"/>
          <w:color w:val="000000" w:themeColor="text1"/>
          <w:sz w:val="23"/>
          <w:szCs w:val="23"/>
          <w:shd w:val="clear" w:color="auto" w:fill="FFFFFF"/>
        </w:rPr>
        <w:t>]. The authors of linked papers and repositories have been examined by affiliation and found to come mostly from academia (</w:t>
      </w:r>
      <w:proofErr w:type="spellStart"/>
      <w:r w:rsidRPr="00CC36A2">
        <w:rPr>
          <w:rFonts w:ascii="Times New Roman" w:hAnsi="Times New Roman" w:cs="Times New Roman"/>
          <w:color w:val="000000" w:themeColor="text1"/>
          <w:sz w:val="23"/>
          <w:szCs w:val="23"/>
          <w:shd w:val="clear" w:color="auto" w:fill="FFFFFF"/>
        </w:rPr>
        <w:t>Milewicz</w:t>
      </w:r>
      <w:proofErr w:type="spellEnd"/>
      <w:r w:rsidRPr="00CC36A2">
        <w:rPr>
          <w:rFonts w:ascii="Times New Roman" w:hAnsi="Times New Roman" w:cs="Times New Roman"/>
          <w:color w:val="000000" w:themeColor="text1"/>
          <w:sz w:val="23"/>
          <w:szCs w:val="23"/>
          <w:shd w:val="clear" w:color="auto" w:fill="FFFFFF"/>
        </w:rPr>
        <w:t>,</w:t>
      </w:r>
      <w:r w:rsidR="00D53F78">
        <w:rPr>
          <w:rFonts w:ascii="Times New Roman" w:hAnsi="Times New Roman" w:cs="Times New Roman"/>
          <w:color w:val="000000" w:themeColor="text1"/>
          <w:sz w:val="23"/>
          <w:szCs w:val="23"/>
          <w:shd w:val="clear" w:color="auto" w:fill="FFFFFF"/>
        </w:rPr>
        <w:t xml:space="preserve"> </w:t>
      </w:r>
      <w:r w:rsidR="00CC36A2" w:rsidRPr="00CC36A2">
        <w:rPr>
          <w:rFonts w:ascii="Times New Roman" w:hAnsi="Times New Roman" w:cs="Times New Roman"/>
          <w:color w:val="000000" w:themeColor="text1"/>
          <w:sz w:val="23"/>
          <w:szCs w:val="23"/>
          <w:shd w:val="clear" w:color="auto" w:fill="FFFFFF"/>
        </w:rPr>
        <w:t>1</w:t>
      </w:r>
      <w:r w:rsidR="00D53F78">
        <w:rPr>
          <w:rFonts w:ascii="Times New Roman" w:hAnsi="Times New Roman" w:cs="Times New Roman"/>
          <w:color w:val="000000" w:themeColor="text1"/>
          <w:sz w:val="23"/>
          <w:szCs w:val="23"/>
          <w:shd w:val="clear" w:color="auto" w:fill="FFFFFF"/>
        </w:rPr>
        <w:t>7</w:t>
      </w:r>
      <w:r w:rsidR="00CC36A2" w:rsidRPr="00CC36A2">
        <w:rPr>
          <w:rFonts w:ascii="Times New Roman" w:hAnsi="Times New Roman" w:cs="Times New Roman"/>
          <w:color w:val="000000" w:themeColor="text1"/>
          <w:sz w:val="23"/>
          <w:szCs w:val="23"/>
          <w:shd w:val="clear" w:color="auto" w:fill="FFFFFF"/>
        </w:rPr>
        <w:t>]</w:t>
      </w:r>
      <w:r w:rsidRPr="00CC36A2">
        <w:rPr>
          <w:rFonts w:ascii="Times New Roman" w:hAnsi="Times New Roman" w:cs="Times New Roman"/>
          <w:color w:val="000000" w:themeColor="text1"/>
          <w:sz w:val="23"/>
          <w:szCs w:val="23"/>
          <w:shd w:val="clear" w:color="auto" w:fill="FFFFFF"/>
        </w:rPr>
        <w:t xml:space="preserve">. In addition, the authors have been cross compared with repository contributors to see if the people publishing the paper are the same making edits to the code and to see if the lead authors are </w:t>
      </w:r>
      <w:r w:rsidRPr="00CC36A2">
        <w:rPr>
          <w:rFonts w:ascii="Times New Roman" w:hAnsi="Times New Roman" w:cs="Times New Roman"/>
          <w:color w:val="000000" w:themeColor="text1"/>
          <w:sz w:val="23"/>
          <w:szCs w:val="23"/>
          <w:shd w:val="clear" w:color="auto" w:fill="FFFFFF"/>
        </w:rPr>
        <w:lastRenderedPageBreak/>
        <w:t xml:space="preserve">the lead contributors to the repository, finding that 40% of repositories are being edited by the authors of the linked paper, and greater than 50% are other contributors implementing the research published in the paper. </w:t>
      </w:r>
      <w:r w:rsidR="00072055" w:rsidRPr="00CC36A2">
        <w:rPr>
          <w:rFonts w:ascii="Times New Roman" w:hAnsi="Times New Roman" w:cs="Times New Roman"/>
          <w:color w:val="000000" w:themeColor="text1"/>
          <w:sz w:val="23"/>
          <w:szCs w:val="23"/>
          <w:shd w:val="clear" w:color="auto" w:fill="FFFFFF"/>
        </w:rPr>
        <w:t xml:space="preserve">The most referenced </w:t>
      </w:r>
      <w:proofErr w:type="spellStart"/>
      <w:r w:rsidR="00072055" w:rsidRPr="00CC36A2">
        <w:rPr>
          <w:rFonts w:ascii="Times New Roman" w:hAnsi="Times New Roman" w:cs="Times New Roman"/>
          <w:color w:val="000000" w:themeColor="text1"/>
          <w:sz w:val="23"/>
          <w:szCs w:val="23"/>
          <w:shd w:val="clear" w:color="auto" w:fill="FFFFFF"/>
        </w:rPr>
        <w:t>arXiv</w:t>
      </w:r>
      <w:proofErr w:type="spellEnd"/>
      <w:r w:rsidR="00072055" w:rsidRPr="00CC36A2">
        <w:rPr>
          <w:rFonts w:ascii="Times New Roman" w:hAnsi="Times New Roman" w:cs="Times New Roman"/>
          <w:color w:val="000000" w:themeColor="text1"/>
          <w:sz w:val="23"/>
          <w:szCs w:val="23"/>
          <w:shd w:val="clear" w:color="auto" w:fill="FFFFFF"/>
        </w:rPr>
        <w:t xml:space="preserve"> papers from GitHub repositories are identified using a bipartite network – the most cited papers are also the most referenced in GitHub. Finally, the evolution of links on GitHub is also analyzed </w:t>
      </w:r>
      <w:r w:rsidRPr="00CC36A2">
        <w:rPr>
          <w:rFonts w:ascii="Times New Roman" w:hAnsi="Times New Roman" w:cs="Times New Roman"/>
          <w:color w:val="000000" w:themeColor="text1"/>
          <w:sz w:val="23"/>
          <w:szCs w:val="23"/>
          <w:shd w:val="clear" w:color="auto" w:fill="FFFFFF"/>
        </w:rPr>
        <w:t>finding</w:t>
      </w:r>
      <w:r w:rsidR="00072055" w:rsidRPr="00CC36A2">
        <w:rPr>
          <w:rFonts w:ascii="Times New Roman" w:hAnsi="Times New Roman" w:cs="Times New Roman"/>
          <w:color w:val="000000" w:themeColor="text1"/>
          <w:sz w:val="23"/>
          <w:szCs w:val="23"/>
          <w:shd w:val="clear" w:color="auto" w:fill="FFFFFF"/>
        </w:rPr>
        <w:t xml:space="preserve"> that changes in links are rare</w:t>
      </w:r>
      <w:r w:rsidRPr="00CC36A2">
        <w:rPr>
          <w:rFonts w:ascii="Times New Roman" w:hAnsi="Times New Roman" w:cs="Times New Roman"/>
          <w:color w:val="000000" w:themeColor="text1"/>
          <w:sz w:val="23"/>
          <w:szCs w:val="23"/>
          <w:shd w:val="clear" w:color="auto" w:fill="FFFFFF"/>
        </w:rPr>
        <w:t>. Additionally, when</w:t>
      </w:r>
      <w:r w:rsidR="00072055" w:rsidRPr="00CC36A2">
        <w:rPr>
          <w:rFonts w:ascii="Times New Roman" w:hAnsi="Times New Roman" w:cs="Times New Roman"/>
          <w:color w:val="000000" w:themeColor="text1"/>
          <w:sz w:val="23"/>
          <w:szCs w:val="23"/>
          <w:shd w:val="clear" w:color="auto" w:fill="FFFFFF"/>
        </w:rPr>
        <w:t xml:space="preserve"> a paper is updated</w:t>
      </w:r>
      <w:r w:rsidRPr="00CC36A2">
        <w:rPr>
          <w:rFonts w:ascii="Times New Roman" w:hAnsi="Times New Roman" w:cs="Times New Roman"/>
          <w:color w:val="000000" w:themeColor="text1"/>
          <w:sz w:val="23"/>
          <w:szCs w:val="23"/>
          <w:shd w:val="clear" w:color="auto" w:fill="FFFFFF"/>
        </w:rPr>
        <w:t xml:space="preserve"> </w:t>
      </w:r>
      <w:r w:rsidR="00072055" w:rsidRPr="00CC36A2">
        <w:rPr>
          <w:rFonts w:ascii="Times New Roman" w:hAnsi="Times New Roman" w:cs="Times New Roman"/>
          <w:color w:val="000000" w:themeColor="text1"/>
          <w:sz w:val="23"/>
          <w:szCs w:val="23"/>
          <w:shd w:val="clear" w:color="auto" w:fill="FFFFFF"/>
        </w:rPr>
        <w:t>a</w:t>
      </w:r>
      <w:r w:rsidR="00C36261" w:rsidRPr="00CC36A2">
        <w:rPr>
          <w:rFonts w:ascii="Times New Roman" w:hAnsi="Times New Roman" w:cs="Times New Roman"/>
          <w:color w:val="000000" w:themeColor="text1"/>
          <w:sz w:val="23"/>
          <w:szCs w:val="23"/>
          <w:shd w:val="clear" w:color="auto" w:fill="FFFFFF"/>
        </w:rPr>
        <w:t xml:space="preserve"> corresponding </w:t>
      </w:r>
      <w:r w:rsidR="00072055" w:rsidRPr="00CC36A2">
        <w:rPr>
          <w:rFonts w:ascii="Times New Roman" w:hAnsi="Times New Roman" w:cs="Times New Roman"/>
          <w:color w:val="000000" w:themeColor="text1"/>
          <w:sz w:val="23"/>
          <w:szCs w:val="23"/>
          <w:shd w:val="clear" w:color="auto" w:fill="FFFFFF"/>
        </w:rPr>
        <w:t>update</w:t>
      </w:r>
      <w:r w:rsidR="00C36261" w:rsidRPr="00CC36A2">
        <w:rPr>
          <w:rFonts w:ascii="Times New Roman" w:hAnsi="Times New Roman" w:cs="Times New Roman"/>
          <w:color w:val="000000" w:themeColor="text1"/>
          <w:sz w:val="23"/>
          <w:szCs w:val="23"/>
          <w:shd w:val="clear" w:color="auto" w:fill="FFFFFF"/>
        </w:rPr>
        <w:t xml:space="preserve"> </w:t>
      </w:r>
      <w:r w:rsidR="00163F0E" w:rsidRPr="00CC36A2">
        <w:rPr>
          <w:rFonts w:ascii="Times New Roman" w:hAnsi="Times New Roman" w:cs="Times New Roman"/>
          <w:color w:val="000000" w:themeColor="text1"/>
          <w:sz w:val="23"/>
          <w:szCs w:val="23"/>
          <w:shd w:val="clear" w:color="auto" w:fill="FFFFFF"/>
        </w:rPr>
        <w:t>to the</w:t>
      </w:r>
      <w:r w:rsidR="00072055" w:rsidRPr="00CC36A2">
        <w:rPr>
          <w:rFonts w:ascii="Times New Roman" w:hAnsi="Times New Roman" w:cs="Times New Roman"/>
          <w:color w:val="000000" w:themeColor="text1"/>
          <w:sz w:val="23"/>
          <w:szCs w:val="23"/>
          <w:shd w:val="clear" w:color="auto" w:fill="FFFFFF"/>
        </w:rPr>
        <w:t xml:space="preserve"> link in a linked repository is rare.</w:t>
      </w:r>
    </w:p>
    <w:p w14:paraId="6AA534EF" w14:textId="05E79C70" w:rsidR="00163F0E" w:rsidRPr="00CC36A2" w:rsidRDefault="00C36261" w:rsidP="00D53F78">
      <w:pPr>
        <w:spacing w:line="480" w:lineRule="auto"/>
        <w:ind w:firstLine="360"/>
        <w:rPr>
          <w:rFonts w:ascii="Times New Roman" w:hAnsi="Times New Roman" w:cs="Times New Roman"/>
          <w:color w:val="000000" w:themeColor="text1"/>
          <w:sz w:val="23"/>
          <w:szCs w:val="23"/>
          <w:shd w:val="clear" w:color="auto" w:fill="FFFFFF"/>
        </w:rPr>
      </w:pPr>
      <w:r w:rsidRPr="00CC36A2">
        <w:rPr>
          <w:rFonts w:ascii="Times New Roman" w:hAnsi="Times New Roman" w:cs="Times New Roman"/>
          <w:color w:val="000000" w:themeColor="text1"/>
          <w:sz w:val="23"/>
          <w:szCs w:val="23"/>
          <w:shd w:val="clear" w:color="auto" w:fill="FFFFFF"/>
        </w:rPr>
        <w:t xml:space="preserve">Several questions about the distribution of basic properties of linked repositories were examined </w:t>
      </w:r>
      <w:r w:rsidR="00CC36A2">
        <w:rPr>
          <w:rFonts w:ascii="Times New Roman" w:hAnsi="Times New Roman" w:cs="Times New Roman"/>
          <w:color w:val="000000" w:themeColor="text1"/>
          <w:sz w:val="23"/>
          <w:szCs w:val="23"/>
          <w:shd w:val="clear" w:color="auto" w:fill="FFFFFF"/>
        </w:rPr>
        <w:t>by</w:t>
      </w:r>
      <w:r w:rsidRPr="00CC36A2">
        <w:rPr>
          <w:rFonts w:ascii="Times New Roman" w:hAnsi="Times New Roman" w:cs="Times New Roman"/>
          <w:color w:val="000000" w:themeColor="text1"/>
          <w:sz w:val="23"/>
          <w:szCs w:val="23"/>
          <w:shd w:val="clear" w:color="auto" w:fill="FFFFFF"/>
        </w:rPr>
        <w:t xml:space="preserve"> </w:t>
      </w:r>
      <w:proofErr w:type="spellStart"/>
      <w:r w:rsidR="00CC36A2" w:rsidRPr="00CC36A2">
        <w:rPr>
          <w:rFonts w:ascii="Times New Roman" w:hAnsi="Times New Roman" w:cs="Times New Roman"/>
        </w:rPr>
        <w:t>Fä</w:t>
      </w:r>
      <w:r w:rsidRPr="00CC36A2">
        <w:rPr>
          <w:rFonts w:ascii="Times New Roman" w:hAnsi="Times New Roman" w:cs="Times New Roman"/>
          <w:color w:val="000000" w:themeColor="text1"/>
          <w:sz w:val="23"/>
          <w:szCs w:val="23"/>
          <w:shd w:val="clear" w:color="auto" w:fill="FFFFFF"/>
        </w:rPr>
        <w:t>rber</w:t>
      </w:r>
      <w:proofErr w:type="spellEnd"/>
      <w:r w:rsidRPr="00CC36A2">
        <w:rPr>
          <w:rFonts w:ascii="Times New Roman" w:hAnsi="Times New Roman" w:cs="Times New Roman"/>
          <w:color w:val="000000" w:themeColor="text1"/>
          <w:sz w:val="23"/>
          <w:szCs w:val="23"/>
          <w:shd w:val="clear" w:color="auto" w:fill="FFFFFF"/>
        </w:rPr>
        <w:t xml:space="preserve"> [</w:t>
      </w:r>
      <w:r w:rsidR="00CC36A2" w:rsidRPr="00CC36A2">
        <w:rPr>
          <w:rFonts w:ascii="Times New Roman" w:hAnsi="Times New Roman" w:cs="Times New Roman"/>
          <w:color w:val="000000" w:themeColor="text1"/>
          <w:sz w:val="23"/>
          <w:szCs w:val="23"/>
          <w:shd w:val="clear" w:color="auto" w:fill="FFFFFF"/>
        </w:rPr>
        <w:t>2</w:t>
      </w:r>
      <w:r w:rsidRPr="00CC36A2">
        <w:rPr>
          <w:rFonts w:ascii="Times New Roman" w:hAnsi="Times New Roman" w:cs="Times New Roman"/>
          <w:color w:val="000000" w:themeColor="text1"/>
          <w:sz w:val="23"/>
          <w:szCs w:val="23"/>
          <w:shd w:val="clear" w:color="auto" w:fill="FFFFFF"/>
        </w:rPr>
        <w:t>]. The distribution of repositories by number of stars, forks, contributors, lengths of repository manuals, programming languages used, machine learning frameworks used, and fields of study were each visualized. Moreover, affiliation by institution, conference series, and journal was also displayed.</w:t>
      </w:r>
      <w:r w:rsidR="00163F0E" w:rsidRPr="00CC36A2">
        <w:rPr>
          <w:rFonts w:ascii="Times New Roman" w:hAnsi="Times New Roman" w:cs="Times New Roman"/>
          <w:color w:val="000000" w:themeColor="text1"/>
          <w:sz w:val="23"/>
          <w:szCs w:val="23"/>
          <w:shd w:val="clear" w:color="auto" w:fill="FFFFFF"/>
        </w:rPr>
        <w:t xml:space="preserve"> Finally, it is important to note the existence of multiple studies that have attempted to identify the impact of data sharing and public availability of data on article popularity and citations. </w:t>
      </w:r>
      <w:r w:rsidR="0062796B" w:rsidRPr="00CC36A2">
        <w:rPr>
          <w:rFonts w:ascii="Times New Roman" w:hAnsi="Times New Roman" w:cs="Times New Roman"/>
          <w:color w:val="000000" w:themeColor="text1"/>
          <w:sz w:val="23"/>
          <w:szCs w:val="23"/>
          <w:shd w:val="clear" w:color="auto" w:fill="FFFFFF"/>
        </w:rPr>
        <w:t>Publicly available code is found to increase citation counts on papers in the machine learning field [</w:t>
      </w:r>
      <w:r w:rsidR="00CC36A2" w:rsidRPr="00CC36A2">
        <w:rPr>
          <w:rFonts w:ascii="Times New Roman" w:hAnsi="Times New Roman" w:cs="Times New Roman"/>
          <w:color w:val="000000" w:themeColor="text1"/>
          <w:sz w:val="23"/>
          <w:szCs w:val="23"/>
          <w:shd w:val="clear" w:color="auto" w:fill="FFFFFF"/>
        </w:rPr>
        <w:t>1</w:t>
      </w:r>
      <w:r w:rsidR="00D53F78">
        <w:rPr>
          <w:rFonts w:ascii="Times New Roman" w:hAnsi="Times New Roman" w:cs="Times New Roman"/>
          <w:color w:val="000000" w:themeColor="text1"/>
          <w:sz w:val="23"/>
          <w:szCs w:val="23"/>
          <w:shd w:val="clear" w:color="auto" w:fill="FFFFFF"/>
        </w:rPr>
        <w:t>6</w:t>
      </w:r>
      <w:r w:rsidR="0062796B" w:rsidRPr="00CC36A2">
        <w:rPr>
          <w:rFonts w:ascii="Times New Roman" w:hAnsi="Times New Roman" w:cs="Times New Roman"/>
          <w:color w:val="000000" w:themeColor="text1"/>
          <w:sz w:val="23"/>
          <w:szCs w:val="23"/>
          <w:shd w:val="clear" w:color="auto" w:fill="FFFFFF"/>
        </w:rPr>
        <w:t>]. Publicly available articles in the biostatistics field with open access to code were found to have a 2-fold increase in number of citations [</w:t>
      </w:r>
      <w:r w:rsidR="00CC36A2" w:rsidRPr="00CC36A2">
        <w:rPr>
          <w:rFonts w:ascii="Times New Roman" w:hAnsi="Times New Roman" w:cs="Times New Roman"/>
          <w:color w:val="000000" w:themeColor="text1"/>
          <w:sz w:val="23"/>
          <w:szCs w:val="23"/>
          <w:shd w:val="clear" w:color="auto" w:fill="FFFFFF"/>
        </w:rPr>
        <w:t>1</w:t>
      </w:r>
      <w:r w:rsidR="00D53F78">
        <w:rPr>
          <w:rFonts w:ascii="Times New Roman" w:hAnsi="Times New Roman" w:cs="Times New Roman"/>
          <w:color w:val="000000" w:themeColor="text1"/>
          <w:sz w:val="23"/>
          <w:szCs w:val="23"/>
          <w:shd w:val="clear" w:color="auto" w:fill="FFFFFF"/>
        </w:rPr>
        <w:t>5</w:t>
      </w:r>
      <w:r w:rsidR="0062796B" w:rsidRPr="00CC36A2">
        <w:rPr>
          <w:rFonts w:ascii="Times New Roman" w:hAnsi="Times New Roman" w:cs="Times New Roman"/>
          <w:color w:val="000000" w:themeColor="text1"/>
          <w:sz w:val="23"/>
          <w:szCs w:val="23"/>
          <w:shd w:val="clear" w:color="auto" w:fill="FFFFFF"/>
        </w:rPr>
        <w:t>]. Higher biostatistics article citations were associated with higher number of references [</w:t>
      </w:r>
      <w:r w:rsidR="00CC36A2" w:rsidRPr="00CC36A2">
        <w:rPr>
          <w:rFonts w:ascii="Times New Roman" w:hAnsi="Times New Roman" w:cs="Times New Roman"/>
          <w:color w:val="000000" w:themeColor="text1"/>
          <w:sz w:val="23"/>
          <w:szCs w:val="23"/>
          <w:shd w:val="clear" w:color="auto" w:fill="FFFFFF"/>
        </w:rPr>
        <w:t>1</w:t>
      </w:r>
      <w:r w:rsidR="00D53F78">
        <w:rPr>
          <w:rFonts w:ascii="Times New Roman" w:hAnsi="Times New Roman" w:cs="Times New Roman"/>
          <w:color w:val="000000" w:themeColor="text1"/>
          <w:sz w:val="23"/>
          <w:szCs w:val="23"/>
          <w:shd w:val="clear" w:color="auto" w:fill="FFFFFF"/>
        </w:rPr>
        <w:t>5</w:t>
      </w:r>
      <w:r w:rsidR="0062796B" w:rsidRPr="00CC36A2">
        <w:rPr>
          <w:rFonts w:ascii="Times New Roman" w:hAnsi="Times New Roman" w:cs="Times New Roman"/>
          <w:color w:val="000000" w:themeColor="text1"/>
          <w:sz w:val="23"/>
          <w:szCs w:val="23"/>
          <w:shd w:val="clear" w:color="auto" w:fill="FFFFFF"/>
        </w:rPr>
        <w:t>]. Data sharing policies implemented by journals did not appear to lead to higher citation counts in the following five years after enacting the policies [Christensen].</w:t>
      </w:r>
    </w:p>
    <w:p w14:paraId="3AC32D17" w14:textId="547505A0" w:rsidR="00136CED" w:rsidRPr="00CC36A2" w:rsidRDefault="00136CED" w:rsidP="00D53F78">
      <w:pPr>
        <w:pStyle w:val="Heading1"/>
        <w:spacing w:line="480" w:lineRule="auto"/>
        <w:rPr>
          <w:rFonts w:ascii="Times New Roman" w:hAnsi="Times New Roman" w:cs="Times New Roman"/>
        </w:rPr>
      </w:pPr>
      <w:bookmarkStart w:id="5" w:name="_Toc86402907"/>
      <w:r w:rsidRPr="00CC36A2">
        <w:rPr>
          <w:rFonts w:ascii="Times New Roman" w:hAnsi="Times New Roman" w:cs="Times New Roman"/>
        </w:rPr>
        <w:t>Specific Work Plan</w:t>
      </w:r>
      <w:bookmarkEnd w:id="5"/>
    </w:p>
    <w:p w14:paraId="6A0627E4" w14:textId="692D3E2D" w:rsidR="00714D51" w:rsidRPr="00CC36A2" w:rsidRDefault="00714D51" w:rsidP="00D53F78">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 xml:space="preserve">October </w:t>
      </w:r>
      <w:r w:rsidR="00986EBD" w:rsidRPr="00CC36A2">
        <w:rPr>
          <w:rFonts w:ascii="Times New Roman" w:hAnsi="Times New Roman"/>
          <w:color w:val="000000" w:themeColor="text1"/>
          <w:sz w:val="23"/>
          <w:szCs w:val="23"/>
          <w:shd w:val="clear" w:color="auto" w:fill="FFFFFF"/>
        </w:rPr>
        <w:t>1</w:t>
      </w:r>
      <w:r w:rsidR="00986EBD" w:rsidRPr="00CC36A2">
        <w:rPr>
          <w:rFonts w:ascii="Times New Roman" w:hAnsi="Times New Roman"/>
          <w:color w:val="000000" w:themeColor="text1"/>
          <w:sz w:val="23"/>
          <w:szCs w:val="23"/>
          <w:shd w:val="clear" w:color="auto" w:fill="FFFFFF"/>
          <w:vertAlign w:val="superscript"/>
        </w:rPr>
        <w:t>st</w:t>
      </w:r>
      <w:r w:rsidR="00986EBD" w:rsidRPr="00CC36A2">
        <w:rPr>
          <w:rFonts w:ascii="Times New Roman" w:hAnsi="Times New Roman"/>
          <w:color w:val="000000" w:themeColor="text1"/>
          <w:sz w:val="23"/>
          <w:szCs w:val="23"/>
          <w:shd w:val="clear" w:color="auto" w:fill="FFFFFF"/>
        </w:rPr>
        <w:t xml:space="preserve"> </w:t>
      </w:r>
      <w:r w:rsidRPr="00CC36A2">
        <w:rPr>
          <w:rFonts w:ascii="Times New Roman" w:hAnsi="Times New Roman"/>
          <w:color w:val="000000" w:themeColor="text1"/>
          <w:sz w:val="23"/>
          <w:szCs w:val="23"/>
          <w:shd w:val="clear" w:color="auto" w:fill="FFFFFF"/>
        </w:rPr>
        <w:t>– November 1</w:t>
      </w:r>
      <w:r w:rsidRPr="00CC36A2">
        <w:rPr>
          <w:rFonts w:ascii="Times New Roman" w:hAnsi="Times New Roman"/>
          <w:color w:val="000000" w:themeColor="text1"/>
          <w:sz w:val="23"/>
          <w:szCs w:val="23"/>
          <w:shd w:val="clear" w:color="auto" w:fill="FFFFFF"/>
          <w:vertAlign w:val="superscript"/>
        </w:rPr>
        <w:t>st</w:t>
      </w:r>
    </w:p>
    <w:p w14:paraId="0F2964B2" w14:textId="52E30834" w:rsidR="00714D51" w:rsidRPr="00CC36A2" w:rsidRDefault="004A1BE8"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Pr>
          <w:rFonts w:ascii="Times New Roman" w:hAnsi="Times New Roman"/>
          <w:color w:val="000000" w:themeColor="text1"/>
          <w:sz w:val="23"/>
          <w:szCs w:val="23"/>
          <w:shd w:val="clear" w:color="auto" w:fill="FFFFFF"/>
        </w:rPr>
        <w:t>Expand</w:t>
      </w:r>
      <w:r w:rsidRPr="00CC36A2">
        <w:rPr>
          <w:rFonts w:ascii="Times New Roman" w:hAnsi="Times New Roman"/>
          <w:color w:val="000000" w:themeColor="text1"/>
          <w:sz w:val="23"/>
          <w:szCs w:val="23"/>
          <w:shd w:val="clear" w:color="auto" w:fill="FFFFFF"/>
        </w:rPr>
        <w:t xml:space="preserve"> </w:t>
      </w:r>
      <w:r w:rsidR="00714D51" w:rsidRPr="00CC36A2">
        <w:rPr>
          <w:rFonts w:ascii="Times New Roman" w:hAnsi="Times New Roman"/>
          <w:color w:val="000000" w:themeColor="text1"/>
          <w:sz w:val="23"/>
          <w:szCs w:val="23"/>
          <w:shd w:val="clear" w:color="auto" w:fill="FFFFFF"/>
        </w:rPr>
        <w:t>literature review</w:t>
      </w:r>
    </w:p>
    <w:p w14:paraId="3E8525C5" w14:textId="07EAB308" w:rsidR="00986EBD" w:rsidRPr="00CC36A2" w:rsidRDefault="00714D51" w:rsidP="00986EBD">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Submit proposal and receive confirmation</w:t>
      </w:r>
    </w:p>
    <w:p w14:paraId="658B0C8E" w14:textId="0E74E0D6" w:rsidR="00714D51" w:rsidRPr="00CC36A2" w:rsidRDefault="00714D51" w:rsidP="00714D51">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 xml:space="preserve">November </w:t>
      </w:r>
      <w:r w:rsidR="00986EBD" w:rsidRPr="00CC36A2">
        <w:rPr>
          <w:rFonts w:ascii="Times New Roman" w:hAnsi="Times New Roman"/>
          <w:color w:val="000000" w:themeColor="text1"/>
          <w:sz w:val="23"/>
          <w:szCs w:val="23"/>
          <w:shd w:val="clear" w:color="auto" w:fill="FFFFFF"/>
        </w:rPr>
        <w:t>1</w:t>
      </w:r>
      <w:r w:rsidR="00986EBD" w:rsidRPr="00CC36A2">
        <w:rPr>
          <w:rFonts w:ascii="Times New Roman" w:hAnsi="Times New Roman"/>
          <w:color w:val="000000" w:themeColor="text1"/>
          <w:sz w:val="23"/>
          <w:szCs w:val="23"/>
          <w:shd w:val="clear" w:color="auto" w:fill="FFFFFF"/>
          <w:vertAlign w:val="superscript"/>
        </w:rPr>
        <w:t>st</w:t>
      </w:r>
      <w:r w:rsidR="00986EBD" w:rsidRPr="00CC36A2">
        <w:rPr>
          <w:rFonts w:ascii="Times New Roman" w:hAnsi="Times New Roman"/>
          <w:color w:val="000000" w:themeColor="text1"/>
          <w:sz w:val="23"/>
          <w:szCs w:val="23"/>
          <w:shd w:val="clear" w:color="auto" w:fill="FFFFFF"/>
        </w:rPr>
        <w:t xml:space="preserve"> </w:t>
      </w:r>
      <w:r w:rsidRPr="00CC36A2">
        <w:rPr>
          <w:rFonts w:ascii="Times New Roman" w:hAnsi="Times New Roman"/>
          <w:color w:val="000000" w:themeColor="text1"/>
          <w:sz w:val="23"/>
          <w:szCs w:val="23"/>
          <w:shd w:val="clear" w:color="auto" w:fill="FFFFFF"/>
        </w:rPr>
        <w:t>– January 17</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 xml:space="preserve"> </w:t>
      </w:r>
    </w:p>
    <w:p w14:paraId="5453328C" w14:textId="30548C29"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Confirm defense committee members</w:t>
      </w:r>
    </w:p>
    <w:p w14:paraId="3691CE4C" w14:textId="699BC7E5"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lastRenderedPageBreak/>
        <w:t>Finish data engineering</w:t>
      </w:r>
    </w:p>
    <w:p w14:paraId="185097D3" w14:textId="3A9A08A4"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Preliminary visualizations</w:t>
      </w:r>
    </w:p>
    <w:p w14:paraId="424A581D" w14:textId="07B73F62" w:rsidR="00986EBD" w:rsidRPr="00CC36A2" w:rsidRDefault="00986EBD"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Meetings over winter break to discuss progress (?)</w:t>
      </w:r>
    </w:p>
    <w:p w14:paraId="1C074FD2" w14:textId="6148EA1A" w:rsidR="00986EBD" w:rsidRPr="00CC36A2" w:rsidRDefault="00986EBD"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Sign up for 3 more credits of thesis work in the spring</w:t>
      </w:r>
    </w:p>
    <w:p w14:paraId="56ECED94" w14:textId="27393132" w:rsidR="00714D51" w:rsidRPr="00CC36A2" w:rsidRDefault="00714D51" w:rsidP="00714D51">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 xml:space="preserve">January </w:t>
      </w:r>
      <w:r w:rsidR="00986EBD" w:rsidRPr="00CC36A2">
        <w:rPr>
          <w:rFonts w:ascii="Times New Roman" w:hAnsi="Times New Roman"/>
          <w:color w:val="000000" w:themeColor="text1"/>
          <w:sz w:val="23"/>
          <w:szCs w:val="23"/>
          <w:shd w:val="clear" w:color="auto" w:fill="FFFFFF"/>
        </w:rPr>
        <w:t>17</w:t>
      </w:r>
      <w:r w:rsidR="00986EBD" w:rsidRPr="00CC36A2">
        <w:rPr>
          <w:rFonts w:ascii="Times New Roman" w:hAnsi="Times New Roman"/>
          <w:color w:val="000000" w:themeColor="text1"/>
          <w:sz w:val="23"/>
          <w:szCs w:val="23"/>
          <w:shd w:val="clear" w:color="auto" w:fill="FFFFFF"/>
          <w:vertAlign w:val="superscript"/>
        </w:rPr>
        <w:t>th</w:t>
      </w:r>
      <w:r w:rsidR="00986EBD" w:rsidRPr="00CC36A2">
        <w:rPr>
          <w:rFonts w:ascii="Times New Roman" w:hAnsi="Times New Roman"/>
          <w:color w:val="000000" w:themeColor="text1"/>
          <w:sz w:val="23"/>
          <w:szCs w:val="23"/>
          <w:shd w:val="clear" w:color="auto" w:fill="FFFFFF"/>
        </w:rPr>
        <w:t xml:space="preserve"> </w:t>
      </w:r>
      <w:r w:rsidRPr="00CC36A2">
        <w:rPr>
          <w:rFonts w:ascii="Times New Roman" w:hAnsi="Times New Roman"/>
          <w:color w:val="000000" w:themeColor="text1"/>
          <w:sz w:val="23"/>
          <w:szCs w:val="23"/>
          <w:shd w:val="clear" w:color="auto" w:fill="FFFFFF"/>
        </w:rPr>
        <w:t>– February 4</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 xml:space="preserve"> </w:t>
      </w:r>
    </w:p>
    <w:p w14:paraId="18A7DE63" w14:textId="6AE59DC8"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Finished most coding necessary</w:t>
      </w:r>
    </w:p>
    <w:p w14:paraId="05E2EF94" w14:textId="1FE34D98"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Finish visualizations</w:t>
      </w:r>
    </w:p>
    <w:p w14:paraId="6E247591" w14:textId="13CF59D0" w:rsidR="00986EBD" w:rsidRPr="00CC36A2" w:rsidRDefault="00986EBD"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Begin writing</w:t>
      </w:r>
    </w:p>
    <w:p w14:paraId="2A159A9C" w14:textId="292E8841" w:rsidR="00714D51" w:rsidRPr="00CC36A2" w:rsidRDefault="00714D51" w:rsidP="00714D51">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February 11</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 xml:space="preserve"> </w:t>
      </w:r>
    </w:p>
    <w:p w14:paraId="191DC638" w14:textId="5DAB9359" w:rsidR="00714D51" w:rsidRPr="00CC36A2" w:rsidRDefault="00986EBD"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 xml:space="preserve"> Finish writing f</w:t>
      </w:r>
      <w:r w:rsidR="00714D51" w:rsidRPr="00CC36A2">
        <w:rPr>
          <w:rFonts w:ascii="Times New Roman" w:hAnsi="Times New Roman"/>
          <w:color w:val="000000" w:themeColor="text1"/>
          <w:sz w:val="23"/>
          <w:szCs w:val="23"/>
          <w:shd w:val="clear" w:color="auto" w:fill="FFFFFF"/>
        </w:rPr>
        <w:t xml:space="preserve">irst </w:t>
      </w:r>
      <w:r w:rsidRPr="00CC36A2">
        <w:rPr>
          <w:rFonts w:ascii="Times New Roman" w:hAnsi="Times New Roman"/>
          <w:color w:val="000000" w:themeColor="text1"/>
          <w:sz w:val="23"/>
          <w:szCs w:val="23"/>
          <w:shd w:val="clear" w:color="auto" w:fill="FFFFFF"/>
        </w:rPr>
        <w:t>(</w:t>
      </w:r>
      <w:r w:rsidR="00714D51" w:rsidRPr="00CC36A2">
        <w:rPr>
          <w:rFonts w:ascii="Times New Roman" w:hAnsi="Times New Roman"/>
          <w:color w:val="000000" w:themeColor="text1"/>
          <w:sz w:val="23"/>
          <w:szCs w:val="23"/>
          <w:shd w:val="clear" w:color="auto" w:fill="FFFFFF"/>
        </w:rPr>
        <w:t>personal</w:t>
      </w:r>
      <w:r w:rsidRPr="00CC36A2">
        <w:rPr>
          <w:rFonts w:ascii="Times New Roman" w:hAnsi="Times New Roman"/>
          <w:color w:val="000000" w:themeColor="text1"/>
          <w:sz w:val="23"/>
          <w:szCs w:val="23"/>
          <w:shd w:val="clear" w:color="auto" w:fill="FFFFFF"/>
        </w:rPr>
        <w:t>)</w:t>
      </w:r>
      <w:r w:rsidR="00714D51" w:rsidRPr="00CC36A2">
        <w:rPr>
          <w:rFonts w:ascii="Times New Roman" w:hAnsi="Times New Roman"/>
          <w:color w:val="000000" w:themeColor="text1"/>
          <w:sz w:val="23"/>
          <w:szCs w:val="23"/>
          <w:shd w:val="clear" w:color="auto" w:fill="FFFFFF"/>
        </w:rPr>
        <w:t xml:space="preserve"> draft of thesis</w:t>
      </w:r>
      <w:r w:rsidRPr="00CC36A2">
        <w:rPr>
          <w:rFonts w:ascii="Times New Roman" w:hAnsi="Times New Roman"/>
          <w:color w:val="000000" w:themeColor="text1"/>
          <w:sz w:val="23"/>
          <w:szCs w:val="23"/>
          <w:shd w:val="clear" w:color="auto" w:fill="FFFFFF"/>
        </w:rPr>
        <w:t>, without figures/bibliography</w:t>
      </w:r>
    </w:p>
    <w:p w14:paraId="67C7889D" w14:textId="3BEAD3D9" w:rsidR="00714D51" w:rsidRPr="00CC36A2" w:rsidRDefault="00714D51" w:rsidP="00714D51">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March 12</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 xml:space="preserve"> </w:t>
      </w:r>
    </w:p>
    <w:p w14:paraId="3ACE06DF" w14:textId="692F95F8"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Complete first draft due</w:t>
      </w:r>
    </w:p>
    <w:p w14:paraId="4257DDD9" w14:textId="7BF41EE1" w:rsidR="00714D51" w:rsidRPr="00CC36A2" w:rsidRDefault="00714D51" w:rsidP="00714D51">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April 1</w:t>
      </w:r>
      <w:r w:rsidRPr="00CC36A2">
        <w:rPr>
          <w:rFonts w:ascii="Times New Roman" w:hAnsi="Times New Roman"/>
          <w:color w:val="000000" w:themeColor="text1"/>
          <w:sz w:val="23"/>
          <w:szCs w:val="23"/>
          <w:shd w:val="clear" w:color="auto" w:fill="FFFFFF"/>
          <w:vertAlign w:val="superscript"/>
        </w:rPr>
        <w:t>st</w:t>
      </w:r>
      <w:r w:rsidRPr="00CC36A2">
        <w:rPr>
          <w:rFonts w:ascii="Times New Roman" w:hAnsi="Times New Roman"/>
          <w:color w:val="000000" w:themeColor="text1"/>
          <w:sz w:val="23"/>
          <w:szCs w:val="23"/>
          <w:shd w:val="clear" w:color="auto" w:fill="FFFFFF"/>
        </w:rPr>
        <w:t xml:space="preserve"> </w:t>
      </w:r>
    </w:p>
    <w:p w14:paraId="0B92D920" w14:textId="737157A7"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Final draft due</w:t>
      </w:r>
    </w:p>
    <w:p w14:paraId="5E3CA491" w14:textId="09A89833" w:rsidR="00714D51" w:rsidRPr="00CC36A2" w:rsidRDefault="00714D51" w:rsidP="00714D51">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Announce defense and date to public (April 11</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w:t>
      </w:r>
    </w:p>
    <w:p w14:paraId="23E393D4" w14:textId="5184C4B9" w:rsidR="00714D51" w:rsidRPr="00CC36A2" w:rsidRDefault="00986EBD" w:rsidP="00714D51">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April 11-15</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 xml:space="preserve"> </w:t>
      </w:r>
    </w:p>
    <w:p w14:paraId="6D7BD129" w14:textId="1D0BFF2C" w:rsidR="00986EBD" w:rsidRPr="00CC36A2" w:rsidRDefault="00986EBD" w:rsidP="00986EBD">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Hold defense</w:t>
      </w:r>
    </w:p>
    <w:p w14:paraId="7048EB29" w14:textId="1329609F" w:rsidR="00986EBD" w:rsidRPr="00CC36A2" w:rsidRDefault="00986EBD" w:rsidP="00986EBD">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Final edits and feedback revisions if necessary</w:t>
      </w:r>
    </w:p>
    <w:p w14:paraId="356C73E7" w14:textId="1AB10A44" w:rsidR="00986EBD" w:rsidRPr="00CC36A2" w:rsidRDefault="00986EBD" w:rsidP="00986EBD">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April 30</w:t>
      </w:r>
      <w:r w:rsidRPr="00CC36A2">
        <w:rPr>
          <w:rFonts w:ascii="Times New Roman" w:hAnsi="Times New Roman"/>
          <w:color w:val="000000" w:themeColor="text1"/>
          <w:sz w:val="23"/>
          <w:szCs w:val="23"/>
          <w:shd w:val="clear" w:color="auto" w:fill="FFFFFF"/>
          <w:vertAlign w:val="superscript"/>
        </w:rPr>
        <w:t>th</w:t>
      </w:r>
      <w:r w:rsidRPr="00CC36A2">
        <w:rPr>
          <w:rFonts w:ascii="Times New Roman" w:hAnsi="Times New Roman"/>
          <w:color w:val="000000" w:themeColor="text1"/>
          <w:sz w:val="23"/>
          <w:szCs w:val="23"/>
          <w:shd w:val="clear" w:color="auto" w:fill="FFFFFF"/>
        </w:rPr>
        <w:t xml:space="preserve"> </w:t>
      </w:r>
    </w:p>
    <w:p w14:paraId="77B94337" w14:textId="1979A673" w:rsidR="00986EBD" w:rsidRPr="00CC36A2" w:rsidRDefault="00986EBD" w:rsidP="00986EBD">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Manuscript due</w:t>
      </w:r>
    </w:p>
    <w:p w14:paraId="6AF33EF9" w14:textId="6E6DF612" w:rsidR="00986EBD" w:rsidRPr="00CC36A2" w:rsidRDefault="00986EBD" w:rsidP="00986EBD">
      <w:pPr>
        <w:pStyle w:val="ListParagraph"/>
        <w:numPr>
          <w:ilvl w:val="0"/>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May</w:t>
      </w:r>
    </w:p>
    <w:p w14:paraId="07B4F498" w14:textId="12A7C436" w:rsidR="00EC567F" w:rsidRPr="003F2BBF" w:rsidRDefault="00986EBD" w:rsidP="003F2BBF">
      <w:pPr>
        <w:pStyle w:val="ListParagraph"/>
        <w:numPr>
          <w:ilvl w:val="1"/>
          <w:numId w:val="5"/>
        </w:numPr>
        <w:spacing w:line="480" w:lineRule="auto"/>
        <w:rPr>
          <w:rFonts w:ascii="Times New Roman" w:hAnsi="Times New Roman"/>
          <w:color w:val="000000" w:themeColor="text1"/>
          <w:sz w:val="23"/>
          <w:szCs w:val="23"/>
          <w:shd w:val="clear" w:color="auto" w:fill="FFFFFF"/>
        </w:rPr>
      </w:pPr>
      <w:r w:rsidRPr="00CC36A2">
        <w:rPr>
          <w:rFonts w:ascii="Times New Roman" w:hAnsi="Times New Roman"/>
          <w:color w:val="000000" w:themeColor="text1"/>
          <w:sz w:val="23"/>
          <w:szCs w:val="23"/>
          <w:shd w:val="clear" w:color="auto" w:fill="FFFFFF"/>
        </w:rPr>
        <w:t>Publish?</w:t>
      </w:r>
    </w:p>
    <w:p w14:paraId="53F474F9" w14:textId="77777777" w:rsidR="0078550F" w:rsidRDefault="0078550F">
      <w:pPr>
        <w:rPr>
          <w:ins w:id="6" w:author="Alex Friedrichsen" w:date="2021-11-10T13:21:00Z"/>
          <w:rFonts w:ascii="Times New Roman" w:eastAsiaTheme="majorEastAsia" w:hAnsi="Times New Roman" w:cs="Times New Roman"/>
          <w:color w:val="2F5496" w:themeColor="accent1" w:themeShade="BF"/>
          <w:sz w:val="32"/>
          <w:szCs w:val="32"/>
          <w:shd w:val="clear" w:color="auto" w:fill="FFFFFF"/>
        </w:rPr>
      </w:pPr>
      <w:bookmarkStart w:id="7" w:name="_Toc86402908"/>
      <w:ins w:id="8" w:author="Alex Friedrichsen" w:date="2021-11-10T13:21:00Z">
        <w:r>
          <w:rPr>
            <w:rFonts w:ascii="Times New Roman" w:hAnsi="Times New Roman" w:cs="Times New Roman"/>
            <w:shd w:val="clear" w:color="auto" w:fill="FFFFFF"/>
          </w:rPr>
          <w:br w:type="page"/>
        </w:r>
      </w:ins>
    </w:p>
    <w:p w14:paraId="5338F257" w14:textId="62EDB2E2" w:rsidR="00AA4A08" w:rsidRPr="00CC36A2" w:rsidRDefault="00EC567F" w:rsidP="00AA4A08">
      <w:pPr>
        <w:pStyle w:val="Heading1"/>
        <w:rPr>
          <w:rFonts w:ascii="Times New Roman" w:hAnsi="Times New Roman" w:cs="Times New Roman"/>
          <w:shd w:val="clear" w:color="auto" w:fill="FFFFFF"/>
        </w:rPr>
      </w:pPr>
      <w:r w:rsidRPr="00CC36A2">
        <w:rPr>
          <w:rFonts w:ascii="Times New Roman" w:hAnsi="Times New Roman" w:cs="Times New Roman"/>
          <w:shd w:val="clear" w:color="auto" w:fill="FFFFFF"/>
        </w:rPr>
        <w:lastRenderedPageBreak/>
        <w:t>References</w:t>
      </w:r>
      <w:bookmarkEnd w:id="7"/>
    </w:p>
    <w:p w14:paraId="01DD07AC" w14:textId="77777777" w:rsidR="00AA4A08" w:rsidRPr="00CC36A2" w:rsidRDefault="00AA4A08" w:rsidP="00AA4A08">
      <w:pPr>
        <w:rPr>
          <w:rFonts w:ascii="Times New Roman" w:hAnsi="Times New Roman" w:cs="Times New Roman"/>
        </w:rPr>
      </w:pPr>
    </w:p>
    <w:p w14:paraId="6F358B5C" w14:textId="294EC9B3" w:rsidR="00AA4A08" w:rsidRPr="00CC36A2" w:rsidRDefault="00AA4A08"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[1] Christensen, G., Dafoe, A., Miguel, E., Moore, D. A., &amp; Rose, A. K. (2019). A study of the impact of data sharing on article citations using journal policies as a natural experiment. </w:t>
      </w:r>
      <w:r w:rsidRPr="00CC36A2">
        <w:rPr>
          <w:rFonts w:ascii="Times New Roman" w:hAnsi="Times New Roman" w:cs="Times New Roman"/>
          <w:i/>
          <w:iCs/>
          <w:sz w:val="23"/>
          <w:szCs w:val="23"/>
        </w:rPr>
        <w:t>PLOS ONE</w:t>
      </w:r>
      <w:r w:rsidRPr="00CC36A2">
        <w:rPr>
          <w:rFonts w:ascii="Times New Roman" w:hAnsi="Times New Roman" w:cs="Times New Roman"/>
          <w:sz w:val="23"/>
          <w:szCs w:val="23"/>
        </w:rPr>
        <w:t xml:space="preserve">, </w:t>
      </w:r>
      <w:r w:rsidRPr="00CC36A2">
        <w:rPr>
          <w:rFonts w:ascii="Times New Roman" w:hAnsi="Times New Roman" w:cs="Times New Roman"/>
          <w:i/>
          <w:iCs/>
          <w:sz w:val="23"/>
          <w:szCs w:val="23"/>
        </w:rPr>
        <w:t>14</w:t>
      </w:r>
      <w:r w:rsidRPr="00CC36A2">
        <w:rPr>
          <w:rFonts w:ascii="Times New Roman" w:hAnsi="Times New Roman" w:cs="Times New Roman"/>
          <w:sz w:val="23"/>
          <w:szCs w:val="23"/>
        </w:rPr>
        <w:t xml:space="preserve">(12), e0225883. </w:t>
      </w:r>
      <w:hyperlink r:id="rId10" w:history="1">
        <w:r w:rsidRPr="00CC36A2">
          <w:rPr>
            <w:rStyle w:val="Hyperlink"/>
            <w:rFonts w:ascii="Times New Roman" w:hAnsi="Times New Roman" w:cs="Times New Roman"/>
            <w:sz w:val="23"/>
            <w:szCs w:val="23"/>
          </w:rPr>
          <w:t>https://doi.org/10.1371/journal.pone.0225883</w:t>
        </w:r>
      </w:hyperlink>
    </w:p>
    <w:p w14:paraId="74302C73" w14:textId="34A0F446" w:rsidR="00AA4A08" w:rsidRPr="00CC36A2" w:rsidRDefault="00AA4A08"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[2] </w:t>
      </w:r>
      <w:proofErr w:type="spellStart"/>
      <w:r w:rsidRPr="00CC36A2">
        <w:rPr>
          <w:rFonts w:ascii="Times New Roman" w:hAnsi="Times New Roman" w:cs="Times New Roman"/>
          <w:sz w:val="23"/>
          <w:szCs w:val="23"/>
        </w:rPr>
        <w:t>Färber</w:t>
      </w:r>
      <w:proofErr w:type="spellEnd"/>
      <w:r w:rsidRPr="00CC36A2">
        <w:rPr>
          <w:rFonts w:ascii="Times New Roman" w:hAnsi="Times New Roman" w:cs="Times New Roman"/>
          <w:sz w:val="23"/>
          <w:szCs w:val="23"/>
        </w:rPr>
        <w:t xml:space="preserve">, M. (2020). Analyzing the GitHub Repositories of Research Papers. </w:t>
      </w:r>
      <w:r w:rsidRPr="00CC36A2">
        <w:rPr>
          <w:rFonts w:ascii="Times New Roman" w:hAnsi="Times New Roman" w:cs="Times New Roman"/>
          <w:i/>
          <w:iCs/>
          <w:sz w:val="23"/>
          <w:szCs w:val="23"/>
        </w:rPr>
        <w:t>Proceedings of the ACM/IEEE Joint Conference on Digital Libraries in 2020</w:t>
      </w:r>
      <w:r w:rsidRPr="00CC36A2">
        <w:rPr>
          <w:rFonts w:ascii="Times New Roman" w:hAnsi="Times New Roman" w:cs="Times New Roman"/>
          <w:sz w:val="23"/>
          <w:szCs w:val="23"/>
        </w:rPr>
        <w:t xml:space="preserve">, 491–492. </w:t>
      </w:r>
      <w:hyperlink r:id="rId11" w:history="1">
        <w:r w:rsidRPr="00CC36A2">
          <w:rPr>
            <w:rStyle w:val="Hyperlink"/>
            <w:rFonts w:ascii="Times New Roman" w:hAnsi="Times New Roman" w:cs="Times New Roman"/>
            <w:sz w:val="23"/>
            <w:szCs w:val="23"/>
          </w:rPr>
          <w:t>https://doi.org/10.1145/3383583.3398578</w:t>
        </w:r>
      </w:hyperlink>
    </w:p>
    <w:p w14:paraId="7726247F" w14:textId="45FC2912" w:rsidR="00AA4A08" w:rsidRPr="00CC36A2" w:rsidRDefault="00AA4A08"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[3] </w:t>
      </w:r>
      <w:r w:rsidRPr="00CC36A2">
        <w:rPr>
          <w:rFonts w:ascii="Times New Roman" w:hAnsi="Times New Roman" w:cs="Times New Roman"/>
          <w:i/>
          <w:iCs/>
          <w:sz w:val="23"/>
          <w:szCs w:val="23"/>
        </w:rPr>
        <w:t>GitHub Repositories with Links to Academic Papers: Open Access, Traceability, and Evolution</w:t>
      </w:r>
      <w:r w:rsidRPr="00CC36A2">
        <w:rPr>
          <w:rFonts w:ascii="Times New Roman" w:hAnsi="Times New Roman" w:cs="Times New Roman"/>
          <w:sz w:val="23"/>
          <w:szCs w:val="23"/>
        </w:rPr>
        <w:t xml:space="preserve">. (2020). Software Engineering Lab @ NAIST. </w:t>
      </w:r>
      <w:hyperlink r:id="rId12" w:history="1">
        <w:r w:rsidRPr="00CC36A2">
          <w:rPr>
            <w:rStyle w:val="Hyperlink"/>
            <w:rFonts w:ascii="Times New Roman" w:hAnsi="Times New Roman" w:cs="Times New Roman"/>
            <w:sz w:val="23"/>
            <w:szCs w:val="23"/>
          </w:rPr>
          <w:t>https://github.com/NAIST-SE/GH2Papers</w:t>
        </w:r>
      </w:hyperlink>
      <w:r w:rsidRPr="00CC36A2">
        <w:rPr>
          <w:rFonts w:ascii="Times New Roman" w:hAnsi="Times New Roman" w:cs="Times New Roman"/>
          <w:sz w:val="23"/>
          <w:szCs w:val="23"/>
        </w:rPr>
        <w:t xml:space="preserve"> (Original work published 2020)</w:t>
      </w:r>
    </w:p>
    <w:p w14:paraId="0D530B8F" w14:textId="7AB5978C"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[4] </w:t>
      </w:r>
      <w:r w:rsidR="00AA4A08" w:rsidRPr="00CC36A2">
        <w:rPr>
          <w:rFonts w:ascii="Times New Roman" w:hAnsi="Times New Roman" w:cs="Times New Roman"/>
          <w:i/>
          <w:iCs/>
          <w:sz w:val="23"/>
          <w:szCs w:val="23"/>
        </w:rPr>
        <w:t>Google Scholar</w:t>
      </w:r>
      <w:r w:rsidR="00AA4A08" w:rsidRPr="00CC36A2">
        <w:rPr>
          <w:rFonts w:ascii="Times New Roman" w:hAnsi="Times New Roman" w:cs="Times New Roman"/>
          <w:sz w:val="23"/>
          <w:szCs w:val="23"/>
        </w:rPr>
        <w:t xml:space="preserve">. (n.d.). Retrieved October 27, 2021, from </w:t>
      </w:r>
      <w:hyperlink r:id="rId13" w:history="1">
        <w:r w:rsidR="00AA4A08" w:rsidRPr="00CC36A2">
          <w:rPr>
            <w:rStyle w:val="Hyperlink"/>
            <w:rFonts w:ascii="Times New Roman" w:hAnsi="Times New Roman" w:cs="Times New Roman"/>
            <w:sz w:val="23"/>
            <w:szCs w:val="23"/>
          </w:rPr>
          <w:t>https://scholar.google.com/?inst=11539667347833751441</w:t>
        </w:r>
      </w:hyperlink>
    </w:p>
    <w:p w14:paraId="45EF2452" w14:textId="2DE3452B"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[5] </w:t>
      </w:r>
      <w:r w:rsidR="00AA4A08" w:rsidRPr="00CC36A2">
        <w:rPr>
          <w:rFonts w:ascii="Times New Roman" w:hAnsi="Times New Roman" w:cs="Times New Roman"/>
          <w:sz w:val="23"/>
          <w:szCs w:val="23"/>
        </w:rPr>
        <w:t xml:space="preserve">Hata, H., Guo, J. L. C., Kula, R. G., &amp; </w:t>
      </w:r>
      <w:proofErr w:type="spellStart"/>
      <w:r w:rsidR="00AA4A08" w:rsidRPr="00CC36A2">
        <w:rPr>
          <w:rFonts w:ascii="Times New Roman" w:hAnsi="Times New Roman" w:cs="Times New Roman"/>
          <w:sz w:val="23"/>
          <w:szCs w:val="23"/>
        </w:rPr>
        <w:t>Treude</w:t>
      </w:r>
      <w:proofErr w:type="spellEnd"/>
      <w:r w:rsidR="00AA4A08" w:rsidRPr="00CC36A2">
        <w:rPr>
          <w:rFonts w:ascii="Times New Roman" w:hAnsi="Times New Roman" w:cs="Times New Roman"/>
          <w:sz w:val="23"/>
          <w:szCs w:val="23"/>
        </w:rPr>
        <w:t xml:space="preserve">, C. (2021). Science-Software Linkage: The Challenges of Traceability between Scientific Knowledge and Software Artifacts. </w:t>
      </w:r>
      <w:r w:rsidR="00AA4A08" w:rsidRPr="00CC36A2">
        <w:rPr>
          <w:rFonts w:ascii="Times New Roman" w:hAnsi="Times New Roman" w:cs="Times New Roman"/>
          <w:i/>
          <w:iCs/>
          <w:sz w:val="23"/>
          <w:szCs w:val="23"/>
        </w:rPr>
        <w:t>ArXiv:2104.05891 [Cs]</w:t>
      </w:r>
      <w:r w:rsidR="00AA4A08" w:rsidRPr="00CC36A2">
        <w:rPr>
          <w:rFonts w:ascii="Times New Roman" w:hAnsi="Times New Roman" w:cs="Times New Roman"/>
          <w:sz w:val="23"/>
          <w:szCs w:val="23"/>
        </w:rPr>
        <w:t xml:space="preserve">. </w:t>
      </w:r>
      <w:hyperlink r:id="rId14" w:history="1">
        <w:r w:rsidR="00AA4A08" w:rsidRPr="00CC36A2">
          <w:rPr>
            <w:rStyle w:val="Hyperlink"/>
            <w:rFonts w:ascii="Times New Roman" w:hAnsi="Times New Roman" w:cs="Times New Roman"/>
            <w:sz w:val="23"/>
            <w:szCs w:val="23"/>
          </w:rPr>
          <w:t>http://arxiv.org/abs/2104.05891</w:t>
        </w:r>
      </w:hyperlink>
    </w:p>
    <w:p w14:paraId="0251408C" w14:textId="7BDE6FA9"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[6] </w:t>
      </w:r>
      <w:r w:rsidR="00AA4A08" w:rsidRPr="00CC36A2">
        <w:rPr>
          <w:rFonts w:ascii="Times New Roman" w:hAnsi="Times New Roman" w:cs="Times New Roman"/>
          <w:sz w:val="23"/>
          <w:szCs w:val="23"/>
        </w:rPr>
        <w:t xml:space="preserve">Hippel, E. von, &amp; Krogh, G. von. (2003). Open Source Software and the “Private-Collective” Innovation Model: Issues for Organization Science. </w:t>
      </w:r>
      <w:r w:rsidR="00AA4A08" w:rsidRPr="00CC36A2">
        <w:rPr>
          <w:rFonts w:ascii="Times New Roman" w:hAnsi="Times New Roman" w:cs="Times New Roman"/>
          <w:i/>
          <w:iCs/>
          <w:sz w:val="23"/>
          <w:szCs w:val="23"/>
        </w:rPr>
        <w:t>Organization Science</w:t>
      </w:r>
      <w:r w:rsidR="00AA4A08" w:rsidRPr="00CC36A2">
        <w:rPr>
          <w:rFonts w:ascii="Times New Roman" w:hAnsi="Times New Roman" w:cs="Times New Roman"/>
          <w:sz w:val="23"/>
          <w:szCs w:val="23"/>
        </w:rPr>
        <w:t xml:space="preserve">, </w:t>
      </w:r>
      <w:r w:rsidR="00AA4A08" w:rsidRPr="00CC36A2">
        <w:rPr>
          <w:rFonts w:ascii="Times New Roman" w:hAnsi="Times New Roman" w:cs="Times New Roman"/>
          <w:i/>
          <w:iCs/>
          <w:sz w:val="23"/>
          <w:szCs w:val="23"/>
        </w:rPr>
        <w:t>14</w:t>
      </w:r>
      <w:r w:rsidR="00AA4A08" w:rsidRPr="00CC36A2">
        <w:rPr>
          <w:rFonts w:ascii="Times New Roman" w:hAnsi="Times New Roman" w:cs="Times New Roman"/>
          <w:sz w:val="23"/>
          <w:szCs w:val="23"/>
        </w:rPr>
        <w:t xml:space="preserve">(2), 209–223. </w:t>
      </w:r>
      <w:hyperlink r:id="rId15" w:history="1">
        <w:r w:rsidR="00AA4A08" w:rsidRPr="00CC36A2">
          <w:rPr>
            <w:rStyle w:val="Hyperlink"/>
            <w:rFonts w:ascii="Times New Roman" w:hAnsi="Times New Roman" w:cs="Times New Roman"/>
            <w:sz w:val="23"/>
            <w:szCs w:val="23"/>
          </w:rPr>
          <w:t>https://doi.org/10.1287/orsc.14.2.209.14992</w:t>
        </w:r>
      </w:hyperlink>
    </w:p>
    <w:p w14:paraId="0225FDC6" w14:textId="7E370A21"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[7] </w:t>
      </w:r>
      <w:proofErr w:type="spellStart"/>
      <w:r w:rsidR="00AA4A08" w:rsidRPr="00CC36A2">
        <w:rPr>
          <w:rFonts w:ascii="Times New Roman" w:hAnsi="Times New Roman" w:cs="Times New Roman"/>
          <w:sz w:val="23"/>
          <w:szCs w:val="23"/>
        </w:rPr>
        <w:t>Kalliamvakou</w:t>
      </w:r>
      <w:proofErr w:type="spellEnd"/>
      <w:r w:rsidR="00AA4A08" w:rsidRPr="00CC36A2">
        <w:rPr>
          <w:rFonts w:ascii="Times New Roman" w:hAnsi="Times New Roman" w:cs="Times New Roman"/>
          <w:sz w:val="23"/>
          <w:szCs w:val="23"/>
        </w:rPr>
        <w:t xml:space="preserve">, E., </w:t>
      </w:r>
      <w:proofErr w:type="spellStart"/>
      <w:r w:rsidR="00AA4A08" w:rsidRPr="00CC36A2">
        <w:rPr>
          <w:rFonts w:ascii="Times New Roman" w:hAnsi="Times New Roman" w:cs="Times New Roman"/>
          <w:sz w:val="23"/>
          <w:szCs w:val="23"/>
        </w:rPr>
        <w:t>Gousios</w:t>
      </w:r>
      <w:proofErr w:type="spellEnd"/>
      <w:r w:rsidR="00AA4A08" w:rsidRPr="00CC36A2">
        <w:rPr>
          <w:rFonts w:ascii="Times New Roman" w:hAnsi="Times New Roman" w:cs="Times New Roman"/>
          <w:sz w:val="23"/>
          <w:szCs w:val="23"/>
        </w:rPr>
        <w:t xml:space="preserve">, G., </w:t>
      </w:r>
      <w:proofErr w:type="spellStart"/>
      <w:r w:rsidR="00AA4A08" w:rsidRPr="00CC36A2">
        <w:rPr>
          <w:rFonts w:ascii="Times New Roman" w:hAnsi="Times New Roman" w:cs="Times New Roman"/>
          <w:sz w:val="23"/>
          <w:szCs w:val="23"/>
        </w:rPr>
        <w:t>Blincoe</w:t>
      </w:r>
      <w:proofErr w:type="spellEnd"/>
      <w:r w:rsidR="00AA4A08" w:rsidRPr="00CC36A2">
        <w:rPr>
          <w:rFonts w:ascii="Times New Roman" w:hAnsi="Times New Roman" w:cs="Times New Roman"/>
          <w:sz w:val="23"/>
          <w:szCs w:val="23"/>
        </w:rPr>
        <w:t xml:space="preserve">, K., Singer, L., German, D. M., &amp; Damian, D. (2016). An in-depth study of the promises and perils of mining GitHub. </w:t>
      </w:r>
      <w:r w:rsidR="00AA4A08" w:rsidRPr="00CC36A2">
        <w:rPr>
          <w:rFonts w:ascii="Times New Roman" w:hAnsi="Times New Roman" w:cs="Times New Roman"/>
          <w:i/>
          <w:iCs/>
          <w:sz w:val="23"/>
          <w:szCs w:val="23"/>
        </w:rPr>
        <w:t>Empirical Software Engineering</w:t>
      </w:r>
      <w:r w:rsidR="00AA4A08" w:rsidRPr="00CC36A2">
        <w:rPr>
          <w:rFonts w:ascii="Times New Roman" w:hAnsi="Times New Roman" w:cs="Times New Roman"/>
          <w:sz w:val="23"/>
          <w:szCs w:val="23"/>
        </w:rPr>
        <w:t xml:space="preserve">, </w:t>
      </w:r>
      <w:r w:rsidR="00AA4A08" w:rsidRPr="00CC36A2">
        <w:rPr>
          <w:rFonts w:ascii="Times New Roman" w:hAnsi="Times New Roman" w:cs="Times New Roman"/>
          <w:i/>
          <w:iCs/>
          <w:sz w:val="23"/>
          <w:szCs w:val="23"/>
        </w:rPr>
        <w:t>21</w:t>
      </w:r>
      <w:r w:rsidR="00AA4A08" w:rsidRPr="00CC36A2">
        <w:rPr>
          <w:rFonts w:ascii="Times New Roman" w:hAnsi="Times New Roman" w:cs="Times New Roman"/>
          <w:sz w:val="23"/>
          <w:szCs w:val="23"/>
        </w:rPr>
        <w:t xml:space="preserve">(5), 2035–2071. </w:t>
      </w:r>
      <w:hyperlink r:id="rId16" w:history="1">
        <w:r w:rsidR="00AA4A08" w:rsidRPr="00CC36A2">
          <w:rPr>
            <w:rStyle w:val="Hyperlink"/>
            <w:rFonts w:ascii="Times New Roman" w:hAnsi="Times New Roman" w:cs="Times New Roman"/>
            <w:sz w:val="23"/>
            <w:szCs w:val="23"/>
          </w:rPr>
          <w:t>https://doi.org/10.1007/s10664-015-9393-5</w:t>
        </w:r>
      </w:hyperlink>
    </w:p>
    <w:p w14:paraId="06855047" w14:textId="13D0A1C9"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lastRenderedPageBreak/>
        <w:t xml:space="preserve">[8] </w:t>
      </w:r>
      <w:proofErr w:type="spellStart"/>
      <w:r w:rsidR="00AA4A08" w:rsidRPr="00CC36A2">
        <w:rPr>
          <w:rFonts w:ascii="Times New Roman" w:hAnsi="Times New Roman" w:cs="Times New Roman"/>
          <w:sz w:val="23"/>
          <w:szCs w:val="23"/>
        </w:rPr>
        <w:t>Milewicz</w:t>
      </w:r>
      <w:proofErr w:type="spellEnd"/>
      <w:r w:rsidR="00AA4A08" w:rsidRPr="00CC36A2">
        <w:rPr>
          <w:rFonts w:ascii="Times New Roman" w:hAnsi="Times New Roman" w:cs="Times New Roman"/>
          <w:sz w:val="23"/>
          <w:szCs w:val="23"/>
        </w:rPr>
        <w:t xml:space="preserve">, R., Pinto, G., &amp; </w:t>
      </w:r>
      <w:proofErr w:type="spellStart"/>
      <w:r w:rsidR="00AA4A08" w:rsidRPr="00CC36A2">
        <w:rPr>
          <w:rFonts w:ascii="Times New Roman" w:hAnsi="Times New Roman" w:cs="Times New Roman"/>
          <w:sz w:val="23"/>
          <w:szCs w:val="23"/>
        </w:rPr>
        <w:t>Rodeghero</w:t>
      </w:r>
      <w:proofErr w:type="spellEnd"/>
      <w:r w:rsidR="00AA4A08" w:rsidRPr="00CC36A2">
        <w:rPr>
          <w:rFonts w:ascii="Times New Roman" w:hAnsi="Times New Roman" w:cs="Times New Roman"/>
          <w:sz w:val="23"/>
          <w:szCs w:val="23"/>
        </w:rPr>
        <w:t xml:space="preserve">, P. (2019). Characterizing the Roles of Contributors in Open-Source Scientific Software Projects. </w:t>
      </w:r>
      <w:r w:rsidR="00AA4A08" w:rsidRPr="00CC36A2">
        <w:rPr>
          <w:rFonts w:ascii="Times New Roman" w:hAnsi="Times New Roman" w:cs="Times New Roman"/>
          <w:i/>
          <w:iCs/>
          <w:sz w:val="23"/>
          <w:szCs w:val="23"/>
        </w:rPr>
        <w:t>2019 IEEE/ACM 16th International Conference on Mining Software Repositories (MSR)</w:t>
      </w:r>
      <w:r w:rsidR="00AA4A08" w:rsidRPr="00CC36A2">
        <w:rPr>
          <w:rFonts w:ascii="Times New Roman" w:hAnsi="Times New Roman" w:cs="Times New Roman"/>
          <w:sz w:val="23"/>
          <w:szCs w:val="23"/>
        </w:rPr>
        <w:t xml:space="preserve">, 421–432. </w:t>
      </w:r>
      <w:hyperlink r:id="rId17" w:history="1">
        <w:r w:rsidR="00AA4A08" w:rsidRPr="00CC36A2">
          <w:rPr>
            <w:rStyle w:val="Hyperlink"/>
            <w:rFonts w:ascii="Times New Roman" w:hAnsi="Times New Roman" w:cs="Times New Roman"/>
            <w:sz w:val="23"/>
            <w:szCs w:val="23"/>
          </w:rPr>
          <w:t>https://doi.org/10.1109/MSR.2019.00069</w:t>
        </w:r>
      </w:hyperlink>
    </w:p>
    <w:p w14:paraId="436578DF" w14:textId="75161708"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[9] </w:t>
      </w:r>
      <w:r w:rsidR="00AA4A08" w:rsidRPr="00CC36A2">
        <w:rPr>
          <w:rFonts w:ascii="Times New Roman" w:hAnsi="Times New Roman" w:cs="Times New Roman"/>
          <w:sz w:val="23"/>
          <w:szCs w:val="23"/>
        </w:rPr>
        <w:t xml:space="preserve">Miyakawa, T. (2020). No raw data, no science: Another possible source of the reproducibility crisis. </w:t>
      </w:r>
      <w:r w:rsidR="00AA4A08" w:rsidRPr="00CC36A2">
        <w:rPr>
          <w:rFonts w:ascii="Times New Roman" w:hAnsi="Times New Roman" w:cs="Times New Roman"/>
          <w:i/>
          <w:iCs/>
          <w:sz w:val="23"/>
          <w:szCs w:val="23"/>
        </w:rPr>
        <w:t>Molecular Brain</w:t>
      </w:r>
      <w:r w:rsidR="00AA4A08" w:rsidRPr="00CC36A2">
        <w:rPr>
          <w:rFonts w:ascii="Times New Roman" w:hAnsi="Times New Roman" w:cs="Times New Roman"/>
          <w:sz w:val="23"/>
          <w:szCs w:val="23"/>
        </w:rPr>
        <w:t xml:space="preserve">, </w:t>
      </w:r>
      <w:r w:rsidR="00AA4A08" w:rsidRPr="00CC36A2">
        <w:rPr>
          <w:rFonts w:ascii="Times New Roman" w:hAnsi="Times New Roman" w:cs="Times New Roman"/>
          <w:i/>
          <w:iCs/>
          <w:sz w:val="23"/>
          <w:szCs w:val="23"/>
        </w:rPr>
        <w:t>13</w:t>
      </w:r>
      <w:r w:rsidR="00AA4A08" w:rsidRPr="00CC36A2">
        <w:rPr>
          <w:rFonts w:ascii="Times New Roman" w:hAnsi="Times New Roman" w:cs="Times New Roman"/>
          <w:sz w:val="23"/>
          <w:szCs w:val="23"/>
        </w:rPr>
        <w:t xml:space="preserve">(1), 24. </w:t>
      </w:r>
      <w:hyperlink r:id="rId18" w:history="1">
        <w:r w:rsidR="00AA4A08" w:rsidRPr="00CC36A2">
          <w:rPr>
            <w:rStyle w:val="Hyperlink"/>
            <w:rFonts w:ascii="Times New Roman" w:hAnsi="Times New Roman" w:cs="Times New Roman"/>
            <w:sz w:val="23"/>
            <w:szCs w:val="23"/>
          </w:rPr>
          <w:t>https://doi.org/10.1186/s13041-020-0552-2</w:t>
        </w:r>
      </w:hyperlink>
    </w:p>
    <w:p w14:paraId="26DAE75B" w14:textId="5C9D6A2C"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[10] </w:t>
      </w:r>
      <w:r w:rsidR="00AA4A08" w:rsidRPr="00CC36A2">
        <w:rPr>
          <w:rFonts w:ascii="Times New Roman" w:hAnsi="Times New Roman" w:cs="Times New Roman"/>
          <w:i/>
          <w:iCs/>
          <w:sz w:val="23"/>
          <w:szCs w:val="23"/>
        </w:rPr>
        <w:t>Papers with Code—The latest in Machine Learning</w:t>
      </w:r>
      <w:r w:rsidR="00AA4A08" w:rsidRPr="00CC36A2">
        <w:rPr>
          <w:rFonts w:ascii="Times New Roman" w:hAnsi="Times New Roman" w:cs="Times New Roman"/>
          <w:sz w:val="23"/>
          <w:szCs w:val="23"/>
        </w:rPr>
        <w:t xml:space="preserve">. (n.d.). Retrieved October 28, 2021, from </w:t>
      </w:r>
      <w:hyperlink r:id="rId19" w:history="1">
        <w:r w:rsidR="00AA4A08" w:rsidRPr="00CC36A2">
          <w:rPr>
            <w:rStyle w:val="Hyperlink"/>
            <w:rFonts w:ascii="Times New Roman" w:hAnsi="Times New Roman" w:cs="Times New Roman"/>
            <w:sz w:val="23"/>
            <w:szCs w:val="23"/>
          </w:rPr>
          <w:t>https://paperswithcode.com/</w:t>
        </w:r>
      </w:hyperlink>
    </w:p>
    <w:p w14:paraId="36EA60B5" w14:textId="373F01AC" w:rsidR="00AA4A08" w:rsidRPr="00D53F78"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 xml:space="preserve">[11] </w:t>
      </w:r>
      <w:r w:rsidR="00AA4A08" w:rsidRPr="00CC36A2">
        <w:rPr>
          <w:rFonts w:ascii="Times New Roman" w:hAnsi="Times New Roman" w:cs="Times New Roman"/>
          <w:sz w:val="23"/>
          <w:szCs w:val="23"/>
        </w:rPr>
        <w:t xml:space="preserve">Prana, G. A. A., </w:t>
      </w:r>
      <w:proofErr w:type="spellStart"/>
      <w:r w:rsidR="00AA4A08" w:rsidRPr="00CC36A2">
        <w:rPr>
          <w:rFonts w:ascii="Times New Roman" w:hAnsi="Times New Roman" w:cs="Times New Roman"/>
          <w:sz w:val="23"/>
          <w:szCs w:val="23"/>
        </w:rPr>
        <w:t>Treude</w:t>
      </w:r>
      <w:proofErr w:type="spellEnd"/>
      <w:r w:rsidR="00AA4A08" w:rsidRPr="00CC36A2">
        <w:rPr>
          <w:rFonts w:ascii="Times New Roman" w:hAnsi="Times New Roman" w:cs="Times New Roman"/>
          <w:sz w:val="23"/>
          <w:szCs w:val="23"/>
        </w:rPr>
        <w:t xml:space="preserve">, C., </w:t>
      </w:r>
      <w:proofErr w:type="spellStart"/>
      <w:r w:rsidR="00AA4A08" w:rsidRPr="00CC36A2">
        <w:rPr>
          <w:rFonts w:ascii="Times New Roman" w:hAnsi="Times New Roman" w:cs="Times New Roman"/>
          <w:sz w:val="23"/>
          <w:szCs w:val="23"/>
        </w:rPr>
        <w:t>Thung</w:t>
      </w:r>
      <w:proofErr w:type="spellEnd"/>
      <w:r w:rsidR="00AA4A08" w:rsidRPr="00CC36A2">
        <w:rPr>
          <w:rFonts w:ascii="Times New Roman" w:hAnsi="Times New Roman" w:cs="Times New Roman"/>
          <w:sz w:val="23"/>
          <w:szCs w:val="23"/>
        </w:rPr>
        <w:t xml:space="preserve">, F., Atapattu, T., &amp; Lo, D. (2019). Categorizing the Content of GitHub README Files. </w:t>
      </w:r>
      <w:r w:rsidR="00AA4A08" w:rsidRPr="00CC36A2">
        <w:rPr>
          <w:rFonts w:ascii="Times New Roman" w:hAnsi="Times New Roman" w:cs="Times New Roman"/>
          <w:i/>
          <w:iCs/>
          <w:sz w:val="23"/>
          <w:szCs w:val="23"/>
        </w:rPr>
        <w:t>Empirical Software Engineering</w:t>
      </w:r>
      <w:r w:rsidR="00AA4A08" w:rsidRPr="00CC36A2">
        <w:rPr>
          <w:rFonts w:ascii="Times New Roman" w:hAnsi="Times New Roman" w:cs="Times New Roman"/>
          <w:sz w:val="23"/>
          <w:szCs w:val="23"/>
        </w:rPr>
        <w:t xml:space="preserve">, </w:t>
      </w:r>
      <w:r w:rsidR="00AA4A08" w:rsidRPr="00CC36A2">
        <w:rPr>
          <w:rFonts w:ascii="Times New Roman" w:hAnsi="Times New Roman" w:cs="Times New Roman"/>
          <w:i/>
          <w:iCs/>
          <w:sz w:val="23"/>
          <w:szCs w:val="23"/>
        </w:rPr>
        <w:t>24</w:t>
      </w:r>
      <w:r w:rsidR="00AA4A08" w:rsidRPr="00CC36A2">
        <w:rPr>
          <w:rFonts w:ascii="Times New Roman" w:hAnsi="Times New Roman" w:cs="Times New Roman"/>
          <w:sz w:val="23"/>
          <w:szCs w:val="23"/>
        </w:rPr>
        <w:t xml:space="preserve">(3), 1296–1327. </w:t>
      </w:r>
      <w:hyperlink r:id="rId20" w:history="1">
        <w:r w:rsidR="00D53F78" w:rsidRPr="002B335C">
          <w:rPr>
            <w:rStyle w:val="Hyperlink"/>
            <w:rFonts w:ascii="Times New Roman" w:hAnsi="Times New Roman" w:cs="Times New Roman"/>
            <w:sz w:val="23"/>
            <w:szCs w:val="23"/>
          </w:rPr>
          <w:t>https://doi.org/10.1007/s10664-018-9660-3</w:t>
        </w:r>
      </w:hyperlink>
    </w:p>
    <w:p w14:paraId="5BD8EE00" w14:textId="106F45D8" w:rsidR="00D53F78" w:rsidRPr="00D53F78" w:rsidRDefault="00D53F78" w:rsidP="00D53F78">
      <w:pPr>
        <w:spacing w:line="480" w:lineRule="auto"/>
        <w:ind w:hanging="480"/>
        <w:rPr>
          <w:rFonts w:ascii="Times New Roman" w:hAnsi="Times New Roman" w:cs="Times New Roman"/>
          <w:sz w:val="23"/>
          <w:szCs w:val="23"/>
        </w:rPr>
      </w:pPr>
      <w:r w:rsidRPr="00D53F78">
        <w:rPr>
          <w:rFonts w:ascii="Times New Roman" w:hAnsi="Times New Roman" w:cs="Times New Roman"/>
          <w:sz w:val="23"/>
          <w:szCs w:val="23"/>
        </w:rPr>
        <w:t>[</w:t>
      </w:r>
      <w:r>
        <w:rPr>
          <w:rFonts w:ascii="Times New Roman" w:hAnsi="Times New Roman" w:cs="Times New Roman"/>
          <w:sz w:val="23"/>
          <w:szCs w:val="23"/>
        </w:rPr>
        <w:t>12</w:t>
      </w:r>
      <w:r w:rsidRPr="00D53F78">
        <w:rPr>
          <w:rFonts w:ascii="Times New Roman" w:hAnsi="Times New Roman" w:cs="Times New Roman"/>
          <w:sz w:val="23"/>
          <w:szCs w:val="23"/>
        </w:rPr>
        <w:t xml:space="preserve">] Ram, K. (2013). Git can facilitate greater reproducibility and increased transparency in science. </w:t>
      </w:r>
      <w:r w:rsidRPr="00D53F78">
        <w:rPr>
          <w:rFonts w:ascii="Times New Roman" w:hAnsi="Times New Roman" w:cs="Times New Roman"/>
          <w:i/>
          <w:iCs/>
          <w:sz w:val="23"/>
          <w:szCs w:val="23"/>
        </w:rPr>
        <w:t>Source Code for Biology and Medicine</w:t>
      </w:r>
      <w:r w:rsidRPr="00D53F78">
        <w:rPr>
          <w:rFonts w:ascii="Times New Roman" w:hAnsi="Times New Roman" w:cs="Times New Roman"/>
          <w:sz w:val="23"/>
          <w:szCs w:val="23"/>
        </w:rPr>
        <w:t xml:space="preserve">, </w:t>
      </w:r>
      <w:r w:rsidRPr="00D53F78">
        <w:rPr>
          <w:rFonts w:ascii="Times New Roman" w:hAnsi="Times New Roman" w:cs="Times New Roman"/>
          <w:i/>
          <w:iCs/>
          <w:sz w:val="23"/>
          <w:szCs w:val="23"/>
        </w:rPr>
        <w:t>8</w:t>
      </w:r>
      <w:r w:rsidRPr="00D53F78">
        <w:rPr>
          <w:rFonts w:ascii="Times New Roman" w:hAnsi="Times New Roman" w:cs="Times New Roman"/>
          <w:sz w:val="23"/>
          <w:szCs w:val="23"/>
        </w:rPr>
        <w:t xml:space="preserve">(1), 7. </w:t>
      </w:r>
      <w:hyperlink r:id="rId21" w:history="1">
        <w:r w:rsidRPr="00D53F78">
          <w:rPr>
            <w:rStyle w:val="Hyperlink"/>
            <w:rFonts w:ascii="Times New Roman" w:hAnsi="Times New Roman" w:cs="Times New Roman"/>
            <w:sz w:val="23"/>
            <w:szCs w:val="23"/>
          </w:rPr>
          <w:t>https://doi.org/10.1186/1751-0473-8-7</w:t>
        </w:r>
      </w:hyperlink>
    </w:p>
    <w:p w14:paraId="588CC0A4" w14:textId="36CE4846" w:rsidR="00AA4A08" w:rsidRPr="00CC36A2" w:rsidRDefault="00CC36A2" w:rsidP="00AA4A08">
      <w:pPr>
        <w:spacing w:line="480" w:lineRule="auto"/>
        <w:ind w:hanging="480"/>
        <w:rPr>
          <w:rFonts w:ascii="Times New Roman" w:hAnsi="Times New Roman" w:cs="Times New Roman"/>
          <w:sz w:val="23"/>
          <w:szCs w:val="23"/>
        </w:rPr>
      </w:pPr>
      <w:r w:rsidRPr="00D53F78">
        <w:rPr>
          <w:rFonts w:ascii="Times New Roman" w:hAnsi="Times New Roman" w:cs="Times New Roman"/>
          <w:sz w:val="23"/>
          <w:szCs w:val="23"/>
        </w:rPr>
        <w:t>[1</w:t>
      </w:r>
      <w:r w:rsidR="00D53F78">
        <w:rPr>
          <w:rFonts w:ascii="Times New Roman" w:hAnsi="Times New Roman" w:cs="Times New Roman"/>
          <w:sz w:val="23"/>
          <w:szCs w:val="23"/>
        </w:rPr>
        <w:t>3</w:t>
      </w:r>
      <w:r w:rsidRPr="00D53F78">
        <w:rPr>
          <w:rFonts w:ascii="Times New Roman" w:hAnsi="Times New Roman" w:cs="Times New Roman"/>
          <w:sz w:val="23"/>
          <w:szCs w:val="23"/>
        </w:rPr>
        <w:t xml:space="preserve">] </w:t>
      </w:r>
      <w:r w:rsidR="00AA4A08" w:rsidRPr="00D53F78">
        <w:rPr>
          <w:rFonts w:ascii="Times New Roman" w:hAnsi="Times New Roman" w:cs="Times New Roman"/>
          <w:sz w:val="23"/>
          <w:szCs w:val="23"/>
        </w:rPr>
        <w:t>Shao, H., Sun, D., Wu, J., Zhang, Z., Zhang, A., Yao, S., Liu</w:t>
      </w:r>
      <w:r w:rsidR="00AA4A08" w:rsidRPr="00CC36A2">
        <w:rPr>
          <w:rFonts w:ascii="Times New Roman" w:hAnsi="Times New Roman" w:cs="Times New Roman"/>
          <w:sz w:val="23"/>
          <w:szCs w:val="23"/>
        </w:rPr>
        <w:t xml:space="preserve">, S., Wang, T., Zhang, C., &amp; </w:t>
      </w:r>
      <w:proofErr w:type="spellStart"/>
      <w:r w:rsidR="00AA4A08" w:rsidRPr="00CC36A2">
        <w:rPr>
          <w:rFonts w:ascii="Times New Roman" w:hAnsi="Times New Roman" w:cs="Times New Roman"/>
          <w:sz w:val="23"/>
          <w:szCs w:val="23"/>
        </w:rPr>
        <w:t>Abdelzaher</w:t>
      </w:r>
      <w:proofErr w:type="spellEnd"/>
      <w:r w:rsidR="00AA4A08" w:rsidRPr="00CC36A2">
        <w:rPr>
          <w:rFonts w:ascii="Times New Roman" w:hAnsi="Times New Roman" w:cs="Times New Roman"/>
          <w:sz w:val="23"/>
          <w:szCs w:val="23"/>
        </w:rPr>
        <w:t xml:space="preserve">, T. (2020). paper2repo: GitHub Repository Recommendation for Academic Papers. </w:t>
      </w:r>
      <w:r w:rsidR="00AA4A08" w:rsidRPr="00CC36A2">
        <w:rPr>
          <w:rFonts w:ascii="Times New Roman" w:hAnsi="Times New Roman" w:cs="Times New Roman"/>
          <w:i/>
          <w:iCs/>
          <w:sz w:val="23"/>
          <w:szCs w:val="23"/>
        </w:rPr>
        <w:t>Proceedings of The Web Conference 2020</w:t>
      </w:r>
      <w:r w:rsidR="00AA4A08" w:rsidRPr="00CC36A2">
        <w:rPr>
          <w:rFonts w:ascii="Times New Roman" w:hAnsi="Times New Roman" w:cs="Times New Roman"/>
          <w:sz w:val="23"/>
          <w:szCs w:val="23"/>
        </w:rPr>
        <w:t xml:space="preserve">, 629–639. </w:t>
      </w:r>
      <w:hyperlink r:id="rId22" w:history="1">
        <w:r w:rsidR="00AA4A08" w:rsidRPr="00CC36A2">
          <w:rPr>
            <w:rStyle w:val="Hyperlink"/>
            <w:rFonts w:ascii="Times New Roman" w:hAnsi="Times New Roman" w:cs="Times New Roman"/>
            <w:sz w:val="23"/>
            <w:szCs w:val="23"/>
          </w:rPr>
          <w:t>https://doi.org/10.1145/3366423.3380145</w:t>
        </w:r>
      </w:hyperlink>
    </w:p>
    <w:p w14:paraId="2AC738F5" w14:textId="2A3F82EF"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[1</w:t>
      </w:r>
      <w:r w:rsidR="00D53F78">
        <w:rPr>
          <w:rFonts w:ascii="Times New Roman" w:hAnsi="Times New Roman" w:cs="Times New Roman"/>
          <w:sz w:val="23"/>
          <w:szCs w:val="23"/>
        </w:rPr>
        <w:t>4</w:t>
      </w:r>
      <w:r w:rsidRPr="00CC36A2">
        <w:rPr>
          <w:rFonts w:ascii="Times New Roman" w:hAnsi="Times New Roman" w:cs="Times New Roman"/>
          <w:sz w:val="23"/>
          <w:szCs w:val="23"/>
        </w:rPr>
        <w:t xml:space="preserve">] </w:t>
      </w:r>
      <w:r w:rsidR="00AA4A08" w:rsidRPr="00CC36A2">
        <w:rPr>
          <w:rFonts w:ascii="Times New Roman" w:hAnsi="Times New Roman" w:cs="Times New Roman"/>
          <w:sz w:val="23"/>
          <w:szCs w:val="23"/>
        </w:rPr>
        <w:t xml:space="preserve">Thank you for 100 million repositories. (2018, November 8). </w:t>
      </w:r>
      <w:r w:rsidR="00AA4A08" w:rsidRPr="00CC36A2">
        <w:rPr>
          <w:rFonts w:ascii="Times New Roman" w:hAnsi="Times New Roman" w:cs="Times New Roman"/>
          <w:i/>
          <w:iCs/>
          <w:sz w:val="23"/>
          <w:szCs w:val="23"/>
        </w:rPr>
        <w:t>The GitHub Blog</w:t>
      </w:r>
      <w:r w:rsidR="00AA4A08" w:rsidRPr="00CC36A2">
        <w:rPr>
          <w:rFonts w:ascii="Times New Roman" w:hAnsi="Times New Roman" w:cs="Times New Roman"/>
          <w:sz w:val="23"/>
          <w:szCs w:val="23"/>
        </w:rPr>
        <w:t xml:space="preserve">. </w:t>
      </w:r>
      <w:hyperlink r:id="rId23" w:history="1">
        <w:r w:rsidR="00AA4A08" w:rsidRPr="00CC36A2">
          <w:rPr>
            <w:rStyle w:val="Hyperlink"/>
            <w:rFonts w:ascii="Times New Roman" w:hAnsi="Times New Roman" w:cs="Times New Roman"/>
            <w:sz w:val="23"/>
            <w:szCs w:val="23"/>
          </w:rPr>
          <w:t>https://github.blog/2018-11-08-100m-repos/</w:t>
        </w:r>
      </w:hyperlink>
    </w:p>
    <w:p w14:paraId="37E0DFA1" w14:textId="700D118B"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[1</w:t>
      </w:r>
      <w:r w:rsidR="00D53F78">
        <w:rPr>
          <w:rFonts w:ascii="Times New Roman" w:hAnsi="Times New Roman" w:cs="Times New Roman"/>
          <w:sz w:val="23"/>
          <w:szCs w:val="23"/>
        </w:rPr>
        <w:t>5</w:t>
      </w:r>
      <w:r w:rsidRPr="00CC36A2">
        <w:rPr>
          <w:rFonts w:ascii="Times New Roman" w:hAnsi="Times New Roman" w:cs="Times New Roman"/>
          <w:sz w:val="23"/>
          <w:szCs w:val="23"/>
        </w:rPr>
        <w:t xml:space="preserve">] </w:t>
      </w:r>
      <w:proofErr w:type="spellStart"/>
      <w:r w:rsidR="00AA4A08" w:rsidRPr="00CC36A2">
        <w:rPr>
          <w:rFonts w:ascii="Times New Roman" w:hAnsi="Times New Roman" w:cs="Times New Roman"/>
          <w:sz w:val="23"/>
          <w:szCs w:val="23"/>
        </w:rPr>
        <w:t>Wahlquist</w:t>
      </w:r>
      <w:proofErr w:type="spellEnd"/>
      <w:r w:rsidR="00AA4A08" w:rsidRPr="00CC36A2">
        <w:rPr>
          <w:rFonts w:ascii="Times New Roman" w:hAnsi="Times New Roman" w:cs="Times New Roman"/>
          <w:sz w:val="23"/>
          <w:szCs w:val="23"/>
        </w:rPr>
        <w:t xml:space="preserve">, A. E., Muhammad, L. N., Herbert, T. L., Ramakrishnan, V., &amp; </w:t>
      </w:r>
      <w:proofErr w:type="spellStart"/>
      <w:r w:rsidR="00AA4A08" w:rsidRPr="00CC36A2">
        <w:rPr>
          <w:rFonts w:ascii="Times New Roman" w:hAnsi="Times New Roman" w:cs="Times New Roman"/>
          <w:sz w:val="23"/>
          <w:szCs w:val="23"/>
        </w:rPr>
        <w:t>Nietert</w:t>
      </w:r>
      <w:proofErr w:type="spellEnd"/>
      <w:r w:rsidR="00AA4A08" w:rsidRPr="00CC36A2">
        <w:rPr>
          <w:rFonts w:ascii="Times New Roman" w:hAnsi="Times New Roman" w:cs="Times New Roman"/>
          <w:sz w:val="23"/>
          <w:szCs w:val="23"/>
        </w:rPr>
        <w:t xml:space="preserve">, P. J. (2018). Dissemination of novel biostatistics methods: Impact of programming code availability and other characteristics on article citations. </w:t>
      </w:r>
      <w:r w:rsidR="00AA4A08" w:rsidRPr="00CC36A2">
        <w:rPr>
          <w:rFonts w:ascii="Times New Roman" w:hAnsi="Times New Roman" w:cs="Times New Roman"/>
          <w:i/>
          <w:iCs/>
          <w:sz w:val="23"/>
          <w:szCs w:val="23"/>
        </w:rPr>
        <w:t>PLOS ONE</w:t>
      </w:r>
      <w:r w:rsidR="00AA4A08" w:rsidRPr="00CC36A2">
        <w:rPr>
          <w:rFonts w:ascii="Times New Roman" w:hAnsi="Times New Roman" w:cs="Times New Roman"/>
          <w:sz w:val="23"/>
          <w:szCs w:val="23"/>
        </w:rPr>
        <w:t xml:space="preserve">, </w:t>
      </w:r>
      <w:r w:rsidR="00AA4A08" w:rsidRPr="00CC36A2">
        <w:rPr>
          <w:rFonts w:ascii="Times New Roman" w:hAnsi="Times New Roman" w:cs="Times New Roman"/>
          <w:i/>
          <w:iCs/>
          <w:sz w:val="23"/>
          <w:szCs w:val="23"/>
        </w:rPr>
        <w:t>13</w:t>
      </w:r>
      <w:r w:rsidR="00AA4A08" w:rsidRPr="00CC36A2">
        <w:rPr>
          <w:rFonts w:ascii="Times New Roman" w:hAnsi="Times New Roman" w:cs="Times New Roman"/>
          <w:sz w:val="23"/>
          <w:szCs w:val="23"/>
        </w:rPr>
        <w:t xml:space="preserve">(8), e0201590. </w:t>
      </w:r>
      <w:hyperlink r:id="rId24" w:history="1">
        <w:r w:rsidR="00AA4A08" w:rsidRPr="00CC36A2">
          <w:rPr>
            <w:rStyle w:val="Hyperlink"/>
            <w:rFonts w:ascii="Times New Roman" w:hAnsi="Times New Roman" w:cs="Times New Roman"/>
            <w:sz w:val="23"/>
            <w:szCs w:val="23"/>
          </w:rPr>
          <w:t>https://doi.org/10.1371/journal.pone.0201590</w:t>
        </w:r>
      </w:hyperlink>
    </w:p>
    <w:p w14:paraId="48EFE80C" w14:textId="4A4EA6A2"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lastRenderedPageBreak/>
        <w:t>[1</w:t>
      </w:r>
      <w:r w:rsidR="00D53F78">
        <w:rPr>
          <w:rFonts w:ascii="Times New Roman" w:hAnsi="Times New Roman" w:cs="Times New Roman"/>
          <w:sz w:val="23"/>
          <w:szCs w:val="23"/>
        </w:rPr>
        <w:t>6</w:t>
      </w:r>
      <w:r w:rsidRPr="00CC36A2">
        <w:rPr>
          <w:rFonts w:ascii="Times New Roman" w:hAnsi="Times New Roman" w:cs="Times New Roman"/>
          <w:sz w:val="23"/>
          <w:szCs w:val="23"/>
        </w:rPr>
        <w:t xml:space="preserve">] </w:t>
      </w:r>
      <w:r w:rsidR="00AA4A08" w:rsidRPr="00CC36A2">
        <w:rPr>
          <w:rFonts w:ascii="Times New Roman" w:hAnsi="Times New Roman" w:cs="Times New Roman"/>
          <w:sz w:val="23"/>
          <w:szCs w:val="23"/>
        </w:rPr>
        <w:t xml:space="preserve">WANG </w:t>
      </w:r>
      <w:proofErr w:type="spellStart"/>
      <w:r w:rsidR="00AA4A08" w:rsidRPr="00CC36A2">
        <w:rPr>
          <w:rFonts w:ascii="Times New Roman" w:hAnsi="Times New Roman" w:cs="Times New Roman"/>
          <w:sz w:val="23"/>
          <w:szCs w:val="23"/>
        </w:rPr>
        <w:t>Shuwen</w:t>
      </w:r>
      <w:proofErr w:type="spellEnd"/>
      <w:r w:rsidR="00AA4A08" w:rsidRPr="00CC36A2">
        <w:rPr>
          <w:rFonts w:ascii="Times New Roman" w:hAnsi="Times New Roman" w:cs="Times New Roman"/>
          <w:sz w:val="23"/>
          <w:szCs w:val="23"/>
        </w:rPr>
        <w:t xml:space="preserve">, X. Y., &amp; WANG </w:t>
      </w:r>
      <w:proofErr w:type="spellStart"/>
      <w:r w:rsidR="00AA4A08" w:rsidRPr="00CC36A2">
        <w:rPr>
          <w:rFonts w:ascii="Times New Roman" w:hAnsi="Times New Roman" w:cs="Times New Roman"/>
          <w:sz w:val="23"/>
          <w:szCs w:val="23"/>
        </w:rPr>
        <w:t>Shuwen</w:t>
      </w:r>
      <w:proofErr w:type="spellEnd"/>
      <w:r w:rsidR="00AA4A08" w:rsidRPr="00CC36A2">
        <w:rPr>
          <w:rFonts w:ascii="Times New Roman" w:hAnsi="Times New Roman" w:cs="Times New Roman"/>
          <w:sz w:val="23"/>
          <w:szCs w:val="23"/>
        </w:rPr>
        <w:t xml:space="preserve">, X. Y. (2021). Influence Mechanism of Code-Sharing on Paper </w:t>
      </w:r>
      <w:proofErr w:type="spellStart"/>
      <w:r w:rsidR="00AA4A08" w:rsidRPr="00CC36A2">
        <w:rPr>
          <w:rFonts w:ascii="Times New Roman" w:hAnsi="Times New Roman" w:cs="Times New Roman"/>
          <w:sz w:val="23"/>
          <w:szCs w:val="23"/>
        </w:rPr>
        <w:t>Citations</w:t>
      </w:r>
      <w:r w:rsidR="00AA4A08" w:rsidRPr="00CC36A2">
        <w:rPr>
          <w:rFonts w:ascii="Times New Roman" w:eastAsia="MS Gothic" w:hAnsi="Times New Roman" w:cs="Times New Roman"/>
          <w:sz w:val="23"/>
          <w:szCs w:val="23"/>
        </w:rPr>
        <w:t>：</w:t>
      </w:r>
      <w:r w:rsidR="00AA4A08" w:rsidRPr="00CC36A2">
        <w:rPr>
          <w:rFonts w:ascii="Times New Roman" w:hAnsi="Times New Roman" w:cs="Times New Roman"/>
          <w:sz w:val="23"/>
          <w:szCs w:val="23"/>
        </w:rPr>
        <w:t>An</w:t>
      </w:r>
      <w:proofErr w:type="spellEnd"/>
      <w:r w:rsidR="00AA4A08" w:rsidRPr="00CC36A2">
        <w:rPr>
          <w:rFonts w:ascii="Times New Roman" w:hAnsi="Times New Roman" w:cs="Times New Roman"/>
          <w:sz w:val="23"/>
          <w:szCs w:val="23"/>
        </w:rPr>
        <w:t xml:space="preserve"> Empirical Analysis on Computer Science Field. </w:t>
      </w:r>
      <w:r w:rsidR="00AA4A08" w:rsidRPr="00CC36A2">
        <w:rPr>
          <w:rFonts w:ascii="Times New Roman" w:hAnsi="Times New Roman" w:cs="Times New Roman"/>
          <w:i/>
          <w:iCs/>
          <w:sz w:val="23"/>
          <w:szCs w:val="23"/>
        </w:rPr>
        <w:t>Frontiers of Data and Computing</w:t>
      </w:r>
      <w:r w:rsidR="00AA4A08" w:rsidRPr="00CC36A2">
        <w:rPr>
          <w:rFonts w:ascii="Times New Roman" w:hAnsi="Times New Roman" w:cs="Times New Roman"/>
          <w:sz w:val="23"/>
          <w:szCs w:val="23"/>
        </w:rPr>
        <w:t xml:space="preserve">, </w:t>
      </w:r>
      <w:r w:rsidR="00AA4A08" w:rsidRPr="00CC36A2">
        <w:rPr>
          <w:rFonts w:ascii="Times New Roman" w:hAnsi="Times New Roman" w:cs="Times New Roman"/>
          <w:i/>
          <w:iCs/>
          <w:sz w:val="23"/>
          <w:szCs w:val="23"/>
        </w:rPr>
        <w:t>3</w:t>
      </w:r>
      <w:r w:rsidR="00AA4A08" w:rsidRPr="00CC36A2">
        <w:rPr>
          <w:rFonts w:ascii="Times New Roman" w:hAnsi="Times New Roman" w:cs="Times New Roman"/>
          <w:sz w:val="23"/>
          <w:szCs w:val="23"/>
        </w:rPr>
        <w:t xml:space="preserve">(2), 93–102. </w:t>
      </w:r>
      <w:hyperlink r:id="rId25" w:history="1">
        <w:r w:rsidR="00AA4A08" w:rsidRPr="00CC36A2">
          <w:rPr>
            <w:rStyle w:val="Hyperlink"/>
            <w:rFonts w:ascii="Times New Roman" w:hAnsi="Times New Roman" w:cs="Times New Roman"/>
            <w:sz w:val="23"/>
            <w:szCs w:val="23"/>
          </w:rPr>
          <w:t>https://doi.org/10.11871/jfdc.issn.2096-742X.2021.02.011</w:t>
        </w:r>
      </w:hyperlink>
    </w:p>
    <w:p w14:paraId="36A5F5EB" w14:textId="531BFEEB" w:rsidR="00AA4A08" w:rsidRPr="00CC36A2" w:rsidRDefault="00CC36A2" w:rsidP="00AA4A08">
      <w:pPr>
        <w:spacing w:line="480" w:lineRule="auto"/>
        <w:ind w:hanging="480"/>
        <w:rPr>
          <w:rFonts w:ascii="Times New Roman" w:hAnsi="Times New Roman" w:cs="Times New Roman"/>
          <w:sz w:val="23"/>
          <w:szCs w:val="23"/>
        </w:rPr>
      </w:pPr>
      <w:r w:rsidRPr="00CC36A2">
        <w:rPr>
          <w:rFonts w:ascii="Times New Roman" w:hAnsi="Times New Roman" w:cs="Times New Roman"/>
          <w:sz w:val="23"/>
          <w:szCs w:val="23"/>
        </w:rPr>
        <w:t>[1</w:t>
      </w:r>
      <w:r w:rsidR="00D53F78">
        <w:rPr>
          <w:rFonts w:ascii="Times New Roman" w:hAnsi="Times New Roman" w:cs="Times New Roman"/>
          <w:sz w:val="23"/>
          <w:szCs w:val="23"/>
        </w:rPr>
        <w:t>7</w:t>
      </w:r>
      <w:r w:rsidRPr="00CC36A2">
        <w:rPr>
          <w:rFonts w:ascii="Times New Roman" w:hAnsi="Times New Roman" w:cs="Times New Roman"/>
          <w:sz w:val="23"/>
          <w:szCs w:val="23"/>
        </w:rPr>
        <w:t xml:space="preserve">] </w:t>
      </w:r>
      <w:proofErr w:type="spellStart"/>
      <w:r w:rsidR="00AA4A08" w:rsidRPr="00CC36A2">
        <w:rPr>
          <w:rFonts w:ascii="Times New Roman" w:hAnsi="Times New Roman" w:cs="Times New Roman"/>
          <w:sz w:val="23"/>
          <w:szCs w:val="23"/>
        </w:rPr>
        <w:t>Wattanakriengkrai</w:t>
      </w:r>
      <w:proofErr w:type="spellEnd"/>
      <w:r w:rsidR="00AA4A08" w:rsidRPr="00CC36A2">
        <w:rPr>
          <w:rFonts w:ascii="Times New Roman" w:hAnsi="Times New Roman" w:cs="Times New Roman"/>
          <w:sz w:val="23"/>
          <w:szCs w:val="23"/>
        </w:rPr>
        <w:t xml:space="preserve">, S., </w:t>
      </w:r>
      <w:proofErr w:type="spellStart"/>
      <w:r w:rsidR="00AA4A08" w:rsidRPr="00CC36A2">
        <w:rPr>
          <w:rFonts w:ascii="Times New Roman" w:hAnsi="Times New Roman" w:cs="Times New Roman"/>
          <w:sz w:val="23"/>
          <w:szCs w:val="23"/>
        </w:rPr>
        <w:t>Chinthanet</w:t>
      </w:r>
      <w:proofErr w:type="spellEnd"/>
      <w:r w:rsidR="00AA4A08" w:rsidRPr="00CC36A2">
        <w:rPr>
          <w:rFonts w:ascii="Times New Roman" w:hAnsi="Times New Roman" w:cs="Times New Roman"/>
          <w:sz w:val="23"/>
          <w:szCs w:val="23"/>
        </w:rPr>
        <w:t xml:space="preserve">, B., Hata, H., Kula, R. G., </w:t>
      </w:r>
      <w:proofErr w:type="spellStart"/>
      <w:r w:rsidR="00AA4A08" w:rsidRPr="00CC36A2">
        <w:rPr>
          <w:rFonts w:ascii="Times New Roman" w:hAnsi="Times New Roman" w:cs="Times New Roman"/>
          <w:sz w:val="23"/>
          <w:szCs w:val="23"/>
        </w:rPr>
        <w:t>Treude</w:t>
      </w:r>
      <w:proofErr w:type="spellEnd"/>
      <w:r w:rsidR="00AA4A08" w:rsidRPr="00CC36A2">
        <w:rPr>
          <w:rFonts w:ascii="Times New Roman" w:hAnsi="Times New Roman" w:cs="Times New Roman"/>
          <w:sz w:val="23"/>
          <w:szCs w:val="23"/>
        </w:rPr>
        <w:t xml:space="preserve">, C., Guo, J., &amp; Matsumoto, K. (2021). GitHub Repositories with Links to Academic Papers: Public Access, Traceability, and Evolution. </w:t>
      </w:r>
      <w:r w:rsidR="00AA4A08" w:rsidRPr="00CC36A2">
        <w:rPr>
          <w:rFonts w:ascii="Times New Roman" w:hAnsi="Times New Roman" w:cs="Times New Roman"/>
          <w:i/>
          <w:iCs/>
          <w:sz w:val="23"/>
          <w:szCs w:val="23"/>
        </w:rPr>
        <w:t>ArXiv:2004.00199 [Cs]</w:t>
      </w:r>
      <w:r w:rsidR="00AA4A08" w:rsidRPr="00CC36A2">
        <w:rPr>
          <w:rFonts w:ascii="Times New Roman" w:hAnsi="Times New Roman" w:cs="Times New Roman"/>
          <w:sz w:val="23"/>
          <w:szCs w:val="23"/>
        </w:rPr>
        <w:t xml:space="preserve">. </w:t>
      </w:r>
      <w:hyperlink r:id="rId26" w:history="1">
        <w:r w:rsidR="00AA4A08" w:rsidRPr="00CC36A2">
          <w:rPr>
            <w:rStyle w:val="Hyperlink"/>
            <w:rFonts w:ascii="Times New Roman" w:hAnsi="Times New Roman" w:cs="Times New Roman"/>
            <w:sz w:val="23"/>
            <w:szCs w:val="23"/>
          </w:rPr>
          <w:t>http://arxiv.org/abs/2004.00199</w:t>
        </w:r>
      </w:hyperlink>
    </w:p>
    <w:p w14:paraId="56FBF61F" w14:textId="77777777" w:rsidR="00AA4A08" w:rsidRPr="00CC36A2" w:rsidRDefault="00AA4A08" w:rsidP="00AA4A08">
      <w:pPr>
        <w:rPr>
          <w:rFonts w:ascii="Times New Roman" w:hAnsi="Times New Roman" w:cs="Times New Roman"/>
        </w:rPr>
      </w:pPr>
    </w:p>
    <w:sectPr w:rsidR="00AA4A08" w:rsidRPr="00CC36A2" w:rsidSect="00136CED">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F5F8" w14:textId="77777777" w:rsidR="00934AA6" w:rsidRDefault="00934AA6" w:rsidP="00136CED">
      <w:pPr>
        <w:spacing w:after="0" w:line="240" w:lineRule="auto"/>
      </w:pPr>
      <w:r>
        <w:separator/>
      </w:r>
    </w:p>
  </w:endnote>
  <w:endnote w:type="continuationSeparator" w:id="0">
    <w:p w14:paraId="0A5DA689" w14:textId="77777777" w:rsidR="00934AA6" w:rsidRDefault="00934AA6" w:rsidP="0013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BB11" w14:textId="77777777" w:rsidR="00934AA6" w:rsidRDefault="00934AA6" w:rsidP="00136CED">
      <w:pPr>
        <w:spacing w:after="0" w:line="240" w:lineRule="auto"/>
      </w:pPr>
      <w:r>
        <w:separator/>
      </w:r>
    </w:p>
  </w:footnote>
  <w:footnote w:type="continuationSeparator" w:id="0">
    <w:p w14:paraId="4C79D2BD" w14:textId="77777777" w:rsidR="00934AA6" w:rsidRDefault="00934AA6" w:rsidP="00136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070905"/>
      <w:docPartObj>
        <w:docPartGallery w:val="Page Numbers (Top of Page)"/>
        <w:docPartUnique/>
      </w:docPartObj>
    </w:sdtPr>
    <w:sdtEndPr>
      <w:rPr>
        <w:noProof/>
      </w:rPr>
    </w:sdtEndPr>
    <w:sdtContent>
      <w:p w14:paraId="79D9A4AA" w14:textId="6162A75B" w:rsidR="00136CED" w:rsidRDefault="00136C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014ECC" w14:textId="77777777" w:rsidR="00136CED" w:rsidRDefault="00136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0265"/>
    <w:multiLevelType w:val="hybridMultilevel"/>
    <w:tmpl w:val="B19E7DBC"/>
    <w:lvl w:ilvl="0" w:tplc="30FC8D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D1680"/>
    <w:multiLevelType w:val="hybridMultilevel"/>
    <w:tmpl w:val="85E8B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219C7"/>
    <w:multiLevelType w:val="hybridMultilevel"/>
    <w:tmpl w:val="4752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E6EC7"/>
    <w:multiLevelType w:val="hybridMultilevel"/>
    <w:tmpl w:val="2EA24AE8"/>
    <w:lvl w:ilvl="0" w:tplc="71289BFA">
      <w:start w:val="1"/>
      <w:numFmt w:val="decimal"/>
      <w:lvlText w:val="%1."/>
      <w:lvlJc w:val="left"/>
      <w:pPr>
        <w:ind w:left="720" w:hanging="360"/>
      </w:pPr>
      <w:rPr>
        <w:rFonts w:asciiTheme="minorHAnsi" w:hAnsiTheme="minorHAnsi" w:cstheme="minorHAnsi" w:hint="default"/>
        <w:color w:val="000000" w:themeColor="text1"/>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56106A4"/>
    <w:multiLevelType w:val="hybridMultilevel"/>
    <w:tmpl w:val="5E600048"/>
    <w:lvl w:ilvl="0" w:tplc="4A5E703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93D59"/>
    <w:multiLevelType w:val="hybridMultilevel"/>
    <w:tmpl w:val="384A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Friedrichsen">
    <w15:presenceInfo w15:providerId="None" w15:userId="Alex Friedrich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21"/>
    <w:rsid w:val="00072055"/>
    <w:rsid w:val="00081FCC"/>
    <w:rsid w:val="000C5135"/>
    <w:rsid w:val="00136CED"/>
    <w:rsid w:val="00163F0E"/>
    <w:rsid w:val="001D3AE5"/>
    <w:rsid w:val="001E76DB"/>
    <w:rsid w:val="00213FBA"/>
    <w:rsid w:val="00231F01"/>
    <w:rsid w:val="002B636E"/>
    <w:rsid w:val="002C721F"/>
    <w:rsid w:val="002D7B96"/>
    <w:rsid w:val="002E0035"/>
    <w:rsid w:val="002E1546"/>
    <w:rsid w:val="0034213C"/>
    <w:rsid w:val="003428EC"/>
    <w:rsid w:val="0037059C"/>
    <w:rsid w:val="003A78AA"/>
    <w:rsid w:val="003F2BBF"/>
    <w:rsid w:val="004839E5"/>
    <w:rsid w:val="004A1BE8"/>
    <w:rsid w:val="005220C3"/>
    <w:rsid w:val="0057404D"/>
    <w:rsid w:val="005F0784"/>
    <w:rsid w:val="0062796B"/>
    <w:rsid w:val="00714D51"/>
    <w:rsid w:val="007232A2"/>
    <w:rsid w:val="00741848"/>
    <w:rsid w:val="00744A24"/>
    <w:rsid w:val="007507EB"/>
    <w:rsid w:val="0078550F"/>
    <w:rsid w:val="00800252"/>
    <w:rsid w:val="008258C4"/>
    <w:rsid w:val="00853C68"/>
    <w:rsid w:val="008806A6"/>
    <w:rsid w:val="00934AA6"/>
    <w:rsid w:val="00986EBD"/>
    <w:rsid w:val="009F2C33"/>
    <w:rsid w:val="00A17913"/>
    <w:rsid w:val="00A448F5"/>
    <w:rsid w:val="00A735D4"/>
    <w:rsid w:val="00AA4A08"/>
    <w:rsid w:val="00B12234"/>
    <w:rsid w:val="00B875C9"/>
    <w:rsid w:val="00BB36BD"/>
    <w:rsid w:val="00BC5444"/>
    <w:rsid w:val="00C36261"/>
    <w:rsid w:val="00CC36A2"/>
    <w:rsid w:val="00CD704E"/>
    <w:rsid w:val="00D07FAB"/>
    <w:rsid w:val="00D53F78"/>
    <w:rsid w:val="00D72400"/>
    <w:rsid w:val="00D75A21"/>
    <w:rsid w:val="00DF042E"/>
    <w:rsid w:val="00E00B57"/>
    <w:rsid w:val="00E91C46"/>
    <w:rsid w:val="00EC567F"/>
    <w:rsid w:val="00FC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249B"/>
  <w15:chartTrackingRefBased/>
  <w15:docId w15:val="{3064F556-DE32-4469-BFF2-43ED0781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21"/>
    <w:pPr>
      <w:spacing w:after="0" w:line="240" w:lineRule="auto"/>
      <w:ind w:left="720"/>
      <w:contextualSpacing/>
    </w:pPr>
    <w:rPr>
      <w:rFonts w:eastAsia="Times New Roman" w:cs="Times New Roman"/>
      <w:szCs w:val="24"/>
    </w:rPr>
  </w:style>
  <w:style w:type="paragraph" w:styleId="Title">
    <w:name w:val="Title"/>
    <w:basedOn w:val="Normal"/>
    <w:next w:val="Normal"/>
    <w:link w:val="TitleChar"/>
    <w:uiPriority w:val="10"/>
    <w:qFormat/>
    <w:rsid w:val="00D75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78A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A78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36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ED"/>
  </w:style>
  <w:style w:type="paragraph" w:styleId="Footer">
    <w:name w:val="footer"/>
    <w:basedOn w:val="Normal"/>
    <w:link w:val="FooterChar"/>
    <w:uiPriority w:val="99"/>
    <w:unhideWhenUsed/>
    <w:rsid w:val="00136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ED"/>
  </w:style>
  <w:style w:type="paragraph" w:styleId="TOCHeading">
    <w:name w:val="TOC Heading"/>
    <w:basedOn w:val="Heading1"/>
    <w:next w:val="Normal"/>
    <w:uiPriority w:val="39"/>
    <w:unhideWhenUsed/>
    <w:qFormat/>
    <w:rsid w:val="00136CED"/>
    <w:pPr>
      <w:outlineLvl w:val="9"/>
    </w:pPr>
  </w:style>
  <w:style w:type="paragraph" w:styleId="TOC1">
    <w:name w:val="toc 1"/>
    <w:basedOn w:val="Normal"/>
    <w:next w:val="Normal"/>
    <w:autoRedefine/>
    <w:uiPriority w:val="39"/>
    <w:unhideWhenUsed/>
    <w:rsid w:val="00136CED"/>
    <w:pPr>
      <w:spacing w:after="100"/>
    </w:pPr>
  </w:style>
  <w:style w:type="character" w:styleId="Hyperlink">
    <w:name w:val="Hyperlink"/>
    <w:basedOn w:val="DefaultParagraphFont"/>
    <w:uiPriority w:val="99"/>
    <w:unhideWhenUsed/>
    <w:rsid w:val="00136CED"/>
    <w:rPr>
      <w:color w:val="0563C1" w:themeColor="hyperlink"/>
      <w:u w:val="single"/>
    </w:rPr>
  </w:style>
  <w:style w:type="character" w:styleId="UnresolvedMention">
    <w:name w:val="Unresolved Mention"/>
    <w:basedOn w:val="DefaultParagraphFont"/>
    <w:uiPriority w:val="99"/>
    <w:semiHidden/>
    <w:unhideWhenUsed/>
    <w:rsid w:val="00163F0E"/>
    <w:rPr>
      <w:color w:val="605E5C"/>
      <w:shd w:val="clear" w:color="auto" w:fill="E1DFDD"/>
    </w:rPr>
  </w:style>
  <w:style w:type="character" w:customStyle="1" w:styleId="Heading2Char">
    <w:name w:val="Heading 2 Char"/>
    <w:basedOn w:val="DefaultParagraphFont"/>
    <w:link w:val="Heading2"/>
    <w:uiPriority w:val="9"/>
    <w:rsid w:val="00AA4A0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C36A2"/>
    <w:rPr>
      <w:color w:val="954F72" w:themeColor="followedHyperlink"/>
      <w:u w:val="single"/>
    </w:rPr>
  </w:style>
  <w:style w:type="paragraph" w:styleId="TOC2">
    <w:name w:val="toc 2"/>
    <w:basedOn w:val="Normal"/>
    <w:next w:val="Normal"/>
    <w:autoRedefine/>
    <w:uiPriority w:val="39"/>
    <w:unhideWhenUsed/>
    <w:rsid w:val="002D7B96"/>
    <w:pPr>
      <w:spacing w:after="100"/>
      <w:ind w:left="220"/>
    </w:pPr>
  </w:style>
  <w:style w:type="character" w:styleId="CommentReference">
    <w:name w:val="annotation reference"/>
    <w:basedOn w:val="DefaultParagraphFont"/>
    <w:uiPriority w:val="99"/>
    <w:semiHidden/>
    <w:unhideWhenUsed/>
    <w:rsid w:val="004A1BE8"/>
    <w:rPr>
      <w:sz w:val="16"/>
      <w:szCs w:val="16"/>
    </w:rPr>
  </w:style>
  <w:style w:type="paragraph" w:styleId="CommentText">
    <w:name w:val="annotation text"/>
    <w:basedOn w:val="Normal"/>
    <w:link w:val="CommentTextChar"/>
    <w:uiPriority w:val="99"/>
    <w:semiHidden/>
    <w:unhideWhenUsed/>
    <w:rsid w:val="004A1BE8"/>
    <w:pPr>
      <w:spacing w:line="240" w:lineRule="auto"/>
    </w:pPr>
    <w:rPr>
      <w:sz w:val="20"/>
      <w:szCs w:val="20"/>
    </w:rPr>
  </w:style>
  <w:style w:type="character" w:customStyle="1" w:styleId="CommentTextChar">
    <w:name w:val="Comment Text Char"/>
    <w:basedOn w:val="DefaultParagraphFont"/>
    <w:link w:val="CommentText"/>
    <w:uiPriority w:val="99"/>
    <w:semiHidden/>
    <w:rsid w:val="004A1BE8"/>
    <w:rPr>
      <w:sz w:val="20"/>
      <w:szCs w:val="20"/>
    </w:rPr>
  </w:style>
  <w:style w:type="paragraph" w:styleId="CommentSubject">
    <w:name w:val="annotation subject"/>
    <w:basedOn w:val="CommentText"/>
    <w:next w:val="CommentText"/>
    <w:link w:val="CommentSubjectChar"/>
    <w:uiPriority w:val="99"/>
    <w:semiHidden/>
    <w:unhideWhenUsed/>
    <w:rsid w:val="004A1BE8"/>
    <w:rPr>
      <w:b/>
      <w:bCs/>
    </w:rPr>
  </w:style>
  <w:style w:type="character" w:customStyle="1" w:styleId="CommentSubjectChar">
    <w:name w:val="Comment Subject Char"/>
    <w:basedOn w:val="CommentTextChar"/>
    <w:link w:val="CommentSubject"/>
    <w:uiPriority w:val="99"/>
    <w:semiHidden/>
    <w:rsid w:val="004A1BE8"/>
    <w:rPr>
      <w:b/>
      <w:bCs/>
      <w:sz w:val="20"/>
      <w:szCs w:val="20"/>
    </w:rPr>
  </w:style>
  <w:style w:type="paragraph" w:styleId="Revision">
    <w:name w:val="Revision"/>
    <w:hidden/>
    <w:uiPriority w:val="99"/>
    <w:semiHidden/>
    <w:rsid w:val="007855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7365">
      <w:bodyDiv w:val="1"/>
      <w:marLeft w:val="0"/>
      <w:marRight w:val="0"/>
      <w:marTop w:val="0"/>
      <w:marBottom w:val="0"/>
      <w:divBdr>
        <w:top w:val="none" w:sz="0" w:space="0" w:color="auto"/>
        <w:left w:val="none" w:sz="0" w:space="0" w:color="auto"/>
        <w:bottom w:val="none" w:sz="0" w:space="0" w:color="auto"/>
        <w:right w:val="none" w:sz="0" w:space="0" w:color="auto"/>
      </w:divBdr>
      <w:divsChild>
        <w:div w:id="1855722547">
          <w:marLeft w:val="480"/>
          <w:marRight w:val="0"/>
          <w:marTop w:val="0"/>
          <w:marBottom w:val="0"/>
          <w:divBdr>
            <w:top w:val="none" w:sz="0" w:space="0" w:color="auto"/>
            <w:left w:val="none" w:sz="0" w:space="0" w:color="auto"/>
            <w:bottom w:val="none" w:sz="0" w:space="0" w:color="auto"/>
            <w:right w:val="none" w:sz="0" w:space="0" w:color="auto"/>
          </w:divBdr>
          <w:divsChild>
            <w:div w:id="1014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0741">
      <w:bodyDiv w:val="1"/>
      <w:marLeft w:val="0"/>
      <w:marRight w:val="0"/>
      <w:marTop w:val="0"/>
      <w:marBottom w:val="0"/>
      <w:divBdr>
        <w:top w:val="none" w:sz="0" w:space="0" w:color="auto"/>
        <w:left w:val="none" w:sz="0" w:space="0" w:color="auto"/>
        <w:bottom w:val="none" w:sz="0" w:space="0" w:color="auto"/>
        <w:right w:val="none" w:sz="0" w:space="0" w:color="auto"/>
      </w:divBdr>
    </w:div>
    <w:div w:id="1147088711">
      <w:bodyDiv w:val="1"/>
      <w:marLeft w:val="0"/>
      <w:marRight w:val="0"/>
      <w:marTop w:val="0"/>
      <w:marBottom w:val="0"/>
      <w:divBdr>
        <w:top w:val="none" w:sz="0" w:space="0" w:color="auto"/>
        <w:left w:val="none" w:sz="0" w:space="0" w:color="auto"/>
        <w:bottom w:val="none" w:sz="0" w:space="0" w:color="auto"/>
        <w:right w:val="none" w:sz="0" w:space="0" w:color="auto"/>
      </w:divBdr>
      <w:divsChild>
        <w:div w:id="1735394940">
          <w:marLeft w:val="480"/>
          <w:marRight w:val="0"/>
          <w:marTop w:val="0"/>
          <w:marBottom w:val="0"/>
          <w:divBdr>
            <w:top w:val="none" w:sz="0" w:space="0" w:color="auto"/>
            <w:left w:val="none" w:sz="0" w:space="0" w:color="auto"/>
            <w:bottom w:val="none" w:sz="0" w:space="0" w:color="auto"/>
            <w:right w:val="none" w:sz="0" w:space="0" w:color="auto"/>
          </w:divBdr>
          <w:divsChild>
            <w:div w:id="343560406">
              <w:marLeft w:val="0"/>
              <w:marRight w:val="0"/>
              <w:marTop w:val="0"/>
              <w:marBottom w:val="0"/>
              <w:divBdr>
                <w:top w:val="none" w:sz="0" w:space="0" w:color="auto"/>
                <w:left w:val="none" w:sz="0" w:space="0" w:color="auto"/>
                <w:bottom w:val="none" w:sz="0" w:space="0" w:color="auto"/>
                <w:right w:val="none" w:sz="0" w:space="0" w:color="auto"/>
              </w:divBdr>
            </w:div>
            <w:div w:id="1197156520">
              <w:marLeft w:val="0"/>
              <w:marRight w:val="0"/>
              <w:marTop w:val="0"/>
              <w:marBottom w:val="0"/>
              <w:divBdr>
                <w:top w:val="none" w:sz="0" w:space="0" w:color="auto"/>
                <w:left w:val="none" w:sz="0" w:space="0" w:color="auto"/>
                <w:bottom w:val="none" w:sz="0" w:space="0" w:color="auto"/>
                <w:right w:val="none" w:sz="0" w:space="0" w:color="auto"/>
              </w:divBdr>
            </w:div>
            <w:div w:id="926688713">
              <w:marLeft w:val="0"/>
              <w:marRight w:val="0"/>
              <w:marTop w:val="0"/>
              <w:marBottom w:val="0"/>
              <w:divBdr>
                <w:top w:val="none" w:sz="0" w:space="0" w:color="auto"/>
                <w:left w:val="none" w:sz="0" w:space="0" w:color="auto"/>
                <w:bottom w:val="none" w:sz="0" w:space="0" w:color="auto"/>
                <w:right w:val="none" w:sz="0" w:space="0" w:color="auto"/>
              </w:divBdr>
            </w:div>
            <w:div w:id="633829735">
              <w:marLeft w:val="0"/>
              <w:marRight w:val="0"/>
              <w:marTop w:val="0"/>
              <w:marBottom w:val="0"/>
              <w:divBdr>
                <w:top w:val="none" w:sz="0" w:space="0" w:color="auto"/>
                <w:left w:val="none" w:sz="0" w:space="0" w:color="auto"/>
                <w:bottom w:val="none" w:sz="0" w:space="0" w:color="auto"/>
                <w:right w:val="none" w:sz="0" w:space="0" w:color="auto"/>
              </w:divBdr>
            </w:div>
            <w:div w:id="550383047">
              <w:marLeft w:val="0"/>
              <w:marRight w:val="0"/>
              <w:marTop w:val="0"/>
              <w:marBottom w:val="0"/>
              <w:divBdr>
                <w:top w:val="none" w:sz="0" w:space="0" w:color="auto"/>
                <w:left w:val="none" w:sz="0" w:space="0" w:color="auto"/>
                <w:bottom w:val="none" w:sz="0" w:space="0" w:color="auto"/>
                <w:right w:val="none" w:sz="0" w:space="0" w:color="auto"/>
              </w:divBdr>
            </w:div>
            <w:div w:id="906183263">
              <w:marLeft w:val="0"/>
              <w:marRight w:val="0"/>
              <w:marTop w:val="0"/>
              <w:marBottom w:val="0"/>
              <w:divBdr>
                <w:top w:val="none" w:sz="0" w:space="0" w:color="auto"/>
                <w:left w:val="none" w:sz="0" w:space="0" w:color="auto"/>
                <w:bottom w:val="none" w:sz="0" w:space="0" w:color="auto"/>
                <w:right w:val="none" w:sz="0" w:space="0" w:color="auto"/>
              </w:divBdr>
            </w:div>
            <w:div w:id="1126435781">
              <w:marLeft w:val="0"/>
              <w:marRight w:val="0"/>
              <w:marTop w:val="0"/>
              <w:marBottom w:val="0"/>
              <w:divBdr>
                <w:top w:val="none" w:sz="0" w:space="0" w:color="auto"/>
                <w:left w:val="none" w:sz="0" w:space="0" w:color="auto"/>
                <w:bottom w:val="none" w:sz="0" w:space="0" w:color="auto"/>
                <w:right w:val="none" w:sz="0" w:space="0" w:color="auto"/>
              </w:divBdr>
            </w:div>
            <w:div w:id="526719012">
              <w:marLeft w:val="0"/>
              <w:marRight w:val="0"/>
              <w:marTop w:val="0"/>
              <w:marBottom w:val="0"/>
              <w:divBdr>
                <w:top w:val="none" w:sz="0" w:space="0" w:color="auto"/>
                <w:left w:val="none" w:sz="0" w:space="0" w:color="auto"/>
                <w:bottom w:val="none" w:sz="0" w:space="0" w:color="auto"/>
                <w:right w:val="none" w:sz="0" w:space="0" w:color="auto"/>
              </w:divBdr>
            </w:div>
            <w:div w:id="984701715">
              <w:marLeft w:val="0"/>
              <w:marRight w:val="0"/>
              <w:marTop w:val="0"/>
              <w:marBottom w:val="0"/>
              <w:divBdr>
                <w:top w:val="none" w:sz="0" w:space="0" w:color="auto"/>
                <w:left w:val="none" w:sz="0" w:space="0" w:color="auto"/>
                <w:bottom w:val="none" w:sz="0" w:space="0" w:color="auto"/>
                <w:right w:val="none" w:sz="0" w:space="0" w:color="auto"/>
              </w:divBdr>
            </w:div>
            <w:div w:id="337729657">
              <w:marLeft w:val="0"/>
              <w:marRight w:val="0"/>
              <w:marTop w:val="0"/>
              <w:marBottom w:val="0"/>
              <w:divBdr>
                <w:top w:val="none" w:sz="0" w:space="0" w:color="auto"/>
                <w:left w:val="none" w:sz="0" w:space="0" w:color="auto"/>
                <w:bottom w:val="none" w:sz="0" w:space="0" w:color="auto"/>
                <w:right w:val="none" w:sz="0" w:space="0" w:color="auto"/>
              </w:divBdr>
            </w:div>
            <w:div w:id="697514402">
              <w:marLeft w:val="0"/>
              <w:marRight w:val="0"/>
              <w:marTop w:val="0"/>
              <w:marBottom w:val="0"/>
              <w:divBdr>
                <w:top w:val="none" w:sz="0" w:space="0" w:color="auto"/>
                <w:left w:val="none" w:sz="0" w:space="0" w:color="auto"/>
                <w:bottom w:val="none" w:sz="0" w:space="0" w:color="auto"/>
                <w:right w:val="none" w:sz="0" w:space="0" w:color="auto"/>
              </w:divBdr>
            </w:div>
            <w:div w:id="203101341">
              <w:marLeft w:val="0"/>
              <w:marRight w:val="0"/>
              <w:marTop w:val="0"/>
              <w:marBottom w:val="0"/>
              <w:divBdr>
                <w:top w:val="none" w:sz="0" w:space="0" w:color="auto"/>
                <w:left w:val="none" w:sz="0" w:space="0" w:color="auto"/>
                <w:bottom w:val="none" w:sz="0" w:space="0" w:color="auto"/>
                <w:right w:val="none" w:sz="0" w:space="0" w:color="auto"/>
              </w:divBdr>
            </w:div>
            <w:div w:id="1448963119">
              <w:marLeft w:val="0"/>
              <w:marRight w:val="0"/>
              <w:marTop w:val="0"/>
              <w:marBottom w:val="0"/>
              <w:divBdr>
                <w:top w:val="none" w:sz="0" w:space="0" w:color="auto"/>
                <w:left w:val="none" w:sz="0" w:space="0" w:color="auto"/>
                <w:bottom w:val="none" w:sz="0" w:space="0" w:color="auto"/>
                <w:right w:val="none" w:sz="0" w:space="0" w:color="auto"/>
              </w:divBdr>
            </w:div>
            <w:div w:id="1664697430">
              <w:marLeft w:val="0"/>
              <w:marRight w:val="0"/>
              <w:marTop w:val="0"/>
              <w:marBottom w:val="0"/>
              <w:divBdr>
                <w:top w:val="none" w:sz="0" w:space="0" w:color="auto"/>
                <w:left w:val="none" w:sz="0" w:space="0" w:color="auto"/>
                <w:bottom w:val="none" w:sz="0" w:space="0" w:color="auto"/>
                <w:right w:val="none" w:sz="0" w:space="0" w:color="auto"/>
              </w:divBdr>
            </w:div>
            <w:div w:id="1135365503">
              <w:marLeft w:val="0"/>
              <w:marRight w:val="0"/>
              <w:marTop w:val="0"/>
              <w:marBottom w:val="0"/>
              <w:divBdr>
                <w:top w:val="none" w:sz="0" w:space="0" w:color="auto"/>
                <w:left w:val="none" w:sz="0" w:space="0" w:color="auto"/>
                <w:bottom w:val="none" w:sz="0" w:space="0" w:color="auto"/>
                <w:right w:val="none" w:sz="0" w:space="0" w:color="auto"/>
              </w:divBdr>
            </w:div>
            <w:div w:id="3709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598">
      <w:bodyDiv w:val="1"/>
      <w:marLeft w:val="0"/>
      <w:marRight w:val="0"/>
      <w:marTop w:val="0"/>
      <w:marBottom w:val="0"/>
      <w:divBdr>
        <w:top w:val="none" w:sz="0" w:space="0" w:color="auto"/>
        <w:left w:val="none" w:sz="0" w:space="0" w:color="auto"/>
        <w:bottom w:val="none" w:sz="0" w:space="0" w:color="auto"/>
        <w:right w:val="none" w:sz="0" w:space="0" w:color="auto"/>
      </w:divBdr>
    </w:div>
    <w:div w:id="1789468628">
      <w:bodyDiv w:val="1"/>
      <w:marLeft w:val="0"/>
      <w:marRight w:val="0"/>
      <w:marTop w:val="0"/>
      <w:marBottom w:val="0"/>
      <w:divBdr>
        <w:top w:val="none" w:sz="0" w:space="0" w:color="auto"/>
        <w:left w:val="none" w:sz="0" w:space="0" w:color="auto"/>
        <w:bottom w:val="none" w:sz="0" w:space="0" w:color="auto"/>
        <w:right w:val="none" w:sz="0" w:space="0" w:color="auto"/>
      </w:divBdr>
      <w:divsChild>
        <w:div w:id="631249738">
          <w:marLeft w:val="480"/>
          <w:marRight w:val="0"/>
          <w:marTop w:val="0"/>
          <w:marBottom w:val="0"/>
          <w:divBdr>
            <w:top w:val="none" w:sz="0" w:space="0" w:color="auto"/>
            <w:left w:val="none" w:sz="0" w:space="0" w:color="auto"/>
            <w:bottom w:val="none" w:sz="0" w:space="0" w:color="auto"/>
            <w:right w:val="none" w:sz="0" w:space="0" w:color="auto"/>
          </w:divBdr>
          <w:divsChild>
            <w:div w:id="18179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google.com/?inst=11539667347833751441" TargetMode="External"/><Relationship Id="rId18" Type="http://schemas.openxmlformats.org/officeDocument/2006/relationships/hyperlink" Target="https://doi.org/10.1186/s13041-020-0552-2" TargetMode="External"/><Relationship Id="rId26" Type="http://schemas.openxmlformats.org/officeDocument/2006/relationships/hyperlink" Target="http://arxiv.org/abs/2004.00199" TargetMode="External"/><Relationship Id="rId3" Type="http://schemas.openxmlformats.org/officeDocument/2006/relationships/styles" Target="styles.xml"/><Relationship Id="rId21" Type="http://schemas.openxmlformats.org/officeDocument/2006/relationships/hyperlink" Target="https://doi.org/10.1186/1751-0473-8-7" TargetMode="External"/><Relationship Id="rId7" Type="http://schemas.openxmlformats.org/officeDocument/2006/relationships/endnotes" Target="endnotes.xml"/><Relationship Id="rId12" Type="http://schemas.openxmlformats.org/officeDocument/2006/relationships/hyperlink" Target="https://github.com/NAIST-SE/GH2Papers" TargetMode="External"/><Relationship Id="rId17" Type="http://schemas.openxmlformats.org/officeDocument/2006/relationships/hyperlink" Target="https://doi.org/10.1109/MSR.2019.00069" TargetMode="External"/><Relationship Id="rId25" Type="http://schemas.openxmlformats.org/officeDocument/2006/relationships/hyperlink" Target="https://doi.org/10.11871/jfdc.issn.2096-742X.2021.02.011" TargetMode="External"/><Relationship Id="rId2" Type="http://schemas.openxmlformats.org/officeDocument/2006/relationships/numbering" Target="numbering.xml"/><Relationship Id="rId16" Type="http://schemas.openxmlformats.org/officeDocument/2006/relationships/hyperlink" Target="https://doi.org/10.1007/s10664-015-9393-5" TargetMode="External"/><Relationship Id="rId20" Type="http://schemas.openxmlformats.org/officeDocument/2006/relationships/hyperlink" Target="https://doi.org/10.1007/s10664-018-9660-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383583.3398578" TargetMode="External"/><Relationship Id="rId24" Type="http://schemas.openxmlformats.org/officeDocument/2006/relationships/hyperlink" Target="https://doi.org/10.1371/journal.pone.0201590" TargetMode="External"/><Relationship Id="rId5" Type="http://schemas.openxmlformats.org/officeDocument/2006/relationships/webSettings" Target="webSettings.xml"/><Relationship Id="rId15" Type="http://schemas.openxmlformats.org/officeDocument/2006/relationships/hyperlink" Target="https://doi.org/10.1287/orsc.14.2.209.14992" TargetMode="External"/><Relationship Id="rId23" Type="http://schemas.openxmlformats.org/officeDocument/2006/relationships/hyperlink" Target="https://github.blog/2018-11-08-100m-repos/" TargetMode="External"/><Relationship Id="rId28" Type="http://schemas.openxmlformats.org/officeDocument/2006/relationships/fontTable" Target="fontTable.xml"/><Relationship Id="rId10" Type="http://schemas.openxmlformats.org/officeDocument/2006/relationships/hyperlink" Target="https://doi.org/10.1371/journal.pone.0225883" TargetMode="External"/><Relationship Id="rId19" Type="http://schemas.openxmlformats.org/officeDocument/2006/relationships/hyperlink" Target="https://paperswithcode.com/" TargetMode="External"/><Relationship Id="rId4" Type="http://schemas.openxmlformats.org/officeDocument/2006/relationships/settings" Target="settings.xml"/><Relationship Id="rId9" Type="http://schemas.openxmlformats.org/officeDocument/2006/relationships/hyperlink" Target="https://paperswithcode.com/" TargetMode="External"/><Relationship Id="rId14" Type="http://schemas.openxmlformats.org/officeDocument/2006/relationships/hyperlink" Target="http://arxiv.org/abs/2104.05891" TargetMode="External"/><Relationship Id="rId22" Type="http://schemas.openxmlformats.org/officeDocument/2006/relationships/hyperlink" Target="https://doi.org/10.1145/3366423.3380145"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0F26-EC29-4E38-916B-C62BEF5E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Friedrichsen</dc:creator>
  <cp:keywords/>
  <dc:description/>
  <cp:lastModifiedBy>Alex Friedrichsen</cp:lastModifiedBy>
  <cp:revision>2</cp:revision>
  <dcterms:created xsi:type="dcterms:W3CDTF">2021-11-10T18:24:00Z</dcterms:created>
  <dcterms:modified xsi:type="dcterms:W3CDTF">2021-11-10T18:24:00Z</dcterms:modified>
</cp:coreProperties>
</file>